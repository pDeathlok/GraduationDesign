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59" w:type="dxa"/>
        <w:tblInd w:w="8" w:type="dxa"/>
        <w:tblLayout w:type="fixed"/>
        <w:tblCellMar>
          <w:left w:w="0" w:type="dxa"/>
          <w:right w:w="0" w:type="dxa"/>
        </w:tblCellMar>
        <w:tblLook w:val="04A0" w:firstRow="1" w:lastRow="0" w:firstColumn="1" w:lastColumn="0" w:noHBand="0" w:noVBand="1"/>
      </w:tblPr>
      <w:tblGrid>
        <w:gridCol w:w="8959"/>
      </w:tblGrid>
      <w:tr w:rsidR="00435A8A">
        <w:tc>
          <w:tcPr>
            <w:tcW w:w="8959" w:type="dxa"/>
          </w:tcPr>
          <w:p w:rsidR="00435A8A" w:rsidRDefault="00F42009">
            <w:pPr>
              <w:pStyle w:val="ac"/>
            </w:pPr>
            <w:r>
              <w:rPr>
                <w:caps w:val="0"/>
              </w:rPr>
              <w:t xml:space="preserve">The Rapid Extraction of </w:t>
            </w:r>
            <w:r w:rsidR="00AD36EB">
              <w:rPr>
                <w:rFonts w:hint="eastAsia"/>
                <w:caps w:val="0"/>
                <w:lang w:eastAsia="zh-CN"/>
              </w:rPr>
              <w:t>S</w:t>
            </w:r>
            <w:r w:rsidR="00AD36EB" w:rsidRPr="00AD36EB">
              <w:rPr>
                <w:caps w:val="0"/>
              </w:rPr>
              <w:t xml:space="preserve">uspicious </w:t>
            </w:r>
            <w:r>
              <w:rPr>
                <w:caps w:val="0"/>
              </w:rPr>
              <w:t>Traffic from Passive DNS</w:t>
            </w:r>
          </w:p>
        </w:tc>
      </w:tr>
      <w:tr w:rsidR="00435A8A">
        <w:tc>
          <w:tcPr>
            <w:tcW w:w="8959" w:type="dxa"/>
          </w:tcPr>
          <w:p w:rsidR="00435A8A" w:rsidRDefault="00B04C9E">
            <w:pPr>
              <w:pStyle w:val="Author"/>
              <w:jc w:val="center"/>
            </w:pPr>
            <w:proofErr w:type="spellStart"/>
            <w:r>
              <w:t>Wenbo</w:t>
            </w:r>
            <w:proofErr w:type="spellEnd"/>
            <w:r>
              <w:t xml:space="preserve"> Wang</w:t>
            </w:r>
            <w:r w:rsidR="00F42009">
              <w:rPr>
                <w:vertAlign w:val="superscript"/>
              </w:rPr>
              <w:t>1</w:t>
            </w:r>
            <w:r w:rsidR="00F42009">
              <w:t xml:space="preserve">, </w:t>
            </w:r>
            <w:proofErr w:type="spellStart"/>
            <w:r w:rsidR="00826115">
              <w:t>Tianning</w:t>
            </w:r>
            <w:proofErr w:type="spellEnd"/>
            <w:r w:rsidR="00826115">
              <w:t xml:space="preserve"> Zang</w:t>
            </w:r>
            <w:r w:rsidR="00F42009">
              <w:rPr>
                <w:vertAlign w:val="superscript"/>
              </w:rPr>
              <w:t>1</w:t>
            </w:r>
            <w:r w:rsidR="00F42009">
              <w:t xml:space="preserve"> and </w:t>
            </w:r>
            <w:proofErr w:type="spellStart"/>
            <w:r w:rsidR="00826115">
              <w:t>Yuqing</w:t>
            </w:r>
            <w:proofErr w:type="spellEnd"/>
            <w:r w:rsidR="00826115">
              <w:t xml:space="preserve"> Lan</w:t>
            </w:r>
            <w:r w:rsidR="00F42009">
              <w:rPr>
                <w:vertAlign w:val="superscript"/>
              </w:rPr>
              <w:t>2</w:t>
            </w:r>
          </w:p>
        </w:tc>
      </w:tr>
      <w:tr w:rsidR="00435A8A">
        <w:tc>
          <w:tcPr>
            <w:tcW w:w="8959" w:type="dxa"/>
          </w:tcPr>
          <w:p w:rsidR="00435A8A" w:rsidRDefault="00F42009">
            <w:pPr>
              <w:pStyle w:val="Affiliation"/>
              <w:spacing w:after="0"/>
              <w:jc w:val="center"/>
            </w:pPr>
            <w:r>
              <w:rPr>
                <w:vertAlign w:val="superscript"/>
              </w:rPr>
              <w:t>1</w:t>
            </w:r>
            <w:r w:rsidR="00826115">
              <w:t xml:space="preserve"> </w:t>
            </w:r>
            <w:r w:rsidR="00826115" w:rsidRPr="00826115">
              <w:t>Software Institute</w:t>
            </w:r>
            <w:r w:rsidR="00826115">
              <w:t>,</w:t>
            </w:r>
            <w:r>
              <w:t xml:space="preserve"> </w:t>
            </w:r>
            <w:proofErr w:type="spellStart"/>
            <w:r w:rsidR="00826115">
              <w:t>Beihang</w:t>
            </w:r>
            <w:proofErr w:type="spellEnd"/>
            <w:r>
              <w:t xml:space="preserve"> University, </w:t>
            </w:r>
            <w:proofErr w:type="spellStart"/>
            <w:r w:rsidR="00826115">
              <w:t>Huayuan</w:t>
            </w:r>
            <w:proofErr w:type="spellEnd"/>
            <w:r w:rsidR="00826115">
              <w:t xml:space="preserve"> Lu</w:t>
            </w:r>
            <w:r w:rsidR="00826115" w:rsidRPr="00826115">
              <w:t xml:space="preserve"> Street</w:t>
            </w:r>
            <w:r w:rsidR="00826115">
              <w:t>,</w:t>
            </w:r>
            <w:r>
              <w:t xml:space="preserve"> </w:t>
            </w:r>
            <w:r w:rsidR="00826115">
              <w:t>Beijing</w:t>
            </w:r>
            <w:r>
              <w:t xml:space="preserve">, </w:t>
            </w:r>
            <w:r w:rsidR="00826115">
              <w:t>China</w:t>
            </w:r>
          </w:p>
          <w:p w:rsidR="00435A8A" w:rsidRDefault="00F42009">
            <w:pPr>
              <w:pStyle w:val="Abstract"/>
              <w:spacing w:after="0"/>
              <w:jc w:val="center"/>
              <w:rPr>
                <w:i/>
              </w:rPr>
            </w:pPr>
            <w:r>
              <w:rPr>
                <w:i/>
                <w:vertAlign w:val="superscript"/>
              </w:rPr>
              <w:t>2</w:t>
            </w:r>
            <w:r w:rsidR="00826115" w:rsidRPr="00826115">
              <w:t xml:space="preserve"> Software Institute</w:t>
            </w:r>
            <w:r>
              <w:rPr>
                <w:i/>
              </w:rPr>
              <w:t xml:space="preserve">, </w:t>
            </w:r>
            <w:proofErr w:type="spellStart"/>
            <w:r w:rsidR="00826115">
              <w:t>Beihang</w:t>
            </w:r>
            <w:proofErr w:type="spellEnd"/>
            <w:r w:rsidR="00826115">
              <w:t xml:space="preserve"> University</w:t>
            </w:r>
            <w:r>
              <w:rPr>
                <w:i/>
              </w:rPr>
              <w:t xml:space="preserve">, </w:t>
            </w:r>
            <w:r w:rsidR="00826115">
              <w:rPr>
                <w:i/>
              </w:rPr>
              <w:t>Beijing</w:t>
            </w:r>
            <w:r>
              <w:rPr>
                <w:i/>
              </w:rPr>
              <w:t xml:space="preserve">, </w:t>
            </w:r>
            <w:r w:rsidR="00826115">
              <w:rPr>
                <w:i/>
              </w:rPr>
              <w:t>China</w:t>
            </w:r>
          </w:p>
          <w:p w:rsidR="00435A8A" w:rsidRDefault="00F42009">
            <w:pPr>
              <w:pStyle w:val="Affiliation"/>
              <w:spacing w:after="0"/>
              <w:jc w:val="center"/>
            </w:pPr>
            <w:r>
              <w:t>{</w:t>
            </w:r>
            <w:proofErr w:type="spellStart"/>
            <w:r w:rsidR="00826115">
              <w:t>Wenbo</w:t>
            </w:r>
            <w:proofErr w:type="spellEnd"/>
            <w:r w:rsidR="00826115">
              <w:t xml:space="preserve"> Wang</w:t>
            </w:r>
            <w:r>
              <w:t xml:space="preserve">, </w:t>
            </w:r>
            <w:proofErr w:type="spellStart"/>
            <w:r w:rsidR="00826115">
              <w:t>Tianning</w:t>
            </w:r>
            <w:proofErr w:type="spellEnd"/>
            <w:r w:rsidR="00826115">
              <w:t xml:space="preserve"> Zang</w:t>
            </w:r>
            <w:r>
              <w:t>}@</w:t>
            </w:r>
            <w:r w:rsidR="00826115">
              <w:t>si</w:t>
            </w:r>
            <w:r>
              <w:t>.</w:t>
            </w:r>
            <w:r w:rsidR="00826115">
              <w:t>beihang</w:t>
            </w:r>
            <w:r>
              <w:t xml:space="preserve">.edu, </w:t>
            </w:r>
            <w:r w:rsidR="00826115">
              <w:t>lanyuqing</w:t>
            </w:r>
            <w:r>
              <w:t>@</w:t>
            </w:r>
            <w:r w:rsidR="00826115">
              <w:t>buaa.edu.cn</w:t>
            </w:r>
          </w:p>
        </w:tc>
      </w:tr>
    </w:tbl>
    <w:p w:rsidR="00435A8A" w:rsidRDefault="00F42009">
      <w:pPr>
        <w:pStyle w:val="Abstract"/>
        <w:spacing w:before="960" w:after="0"/>
        <w:ind w:left="1134" w:hanging="1134"/>
        <w:jc w:val="both"/>
      </w:pPr>
      <w:r>
        <w:t>Keywords:</w:t>
      </w:r>
      <w:r>
        <w:tab/>
        <w:t>DNS, Amplification attack, Random Subdomain Attack, Domain generation algorithm</w:t>
      </w:r>
      <w:r w:rsidR="008B4928">
        <w:t xml:space="preserve">, </w:t>
      </w:r>
      <w:r w:rsidR="008B4928" w:rsidRPr="008B4928">
        <w:t>Malicious domain name</w:t>
      </w:r>
      <w:r>
        <w:t>.</w:t>
      </w:r>
    </w:p>
    <w:p w:rsidR="00435A8A" w:rsidRDefault="00F42009">
      <w:pPr>
        <w:pStyle w:val="Abstract"/>
        <w:spacing w:before="240" w:after="600"/>
        <w:ind w:left="1134" w:hanging="1134"/>
      </w:pPr>
      <w:r>
        <w:t>Abstract:</w:t>
      </w:r>
      <w:r>
        <w:tab/>
        <w:t xml:space="preserve">The network traffic is filled with </w:t>
      </w:r>
      <w:del w:id="0" w:author="living" w:date="2017-10-31T08:11:00Z">
        <w:r w:rsidDel="007461B0">
          <w:delText xml:space="preserve">a large number of </w:delText>
        </w:r>
      </w:del>
      <w:ins w:id="1" w:author="living" w:date="2017-10-31T08:11:00Z">
        <w:r w:rsidR="007461B0">
          <w:t xml:space="preserve">numerous </w:t>
        </w:r>
      </w:ins>
      <w:r>
        <w:t xml:space="preserve">malicious requests, most of which is generated by amplified attacks, random subdomain name attacks and botnets. </w:t>
      </w:r>
      <w:del w:id="2" w:author="living" w:date="2017-10-30T19:43:00Z">
        <w:r w:rsidDel="0068328F">
          <w:delText xml:space="preserve">Using of </w:delText>
        </w:r>
      </w:del>
      <w:ins w:id="3" w:author="living" w:date="2017-10-30T19:43:00Z">
        <w:r w:rsidR="0068328F">
          <w:t xml:space="preserve">Through using </w:t>
        </w:r>
      </w:ins>
      <w:r>
        <w:t xml:space="preserve">DNS traffic for malicious </w:t>
      </w:r>
      <w:proofErr w:type="spellStart"/>
      <w:r>
        <w:t>behavior</w:t>
      </w:r>
      <w:proofErr w:type="spellEnd"/>
      <w:r>
        <w:t xml:space="preserve"> analysis, we often need to test each domain alone. </w:t>
      </w:r>
      <w:del w:id="4" w:author="living" w:date="2017-10-30T19:44:00Z">
        <w:r w:rsidDel="0068328F">
          <w:delText xml:space="preserve">And </w:delText>
        </w:r>
      </w:del>
      <w:ins w:id="5" w:author="living" w:date="2017-10-30T19:44:00Z">
        <w:r w:rsidR="0068328F">
          <w:t xml:space="preserve">Besides, </w:t>
        </w:r>
      </w:ins>
      <w:r>
        <w:t xml:space="preserve">the amount of data is very large, </w:t>
      </w:r>
      <w:r w:rsidRPr="0068328F">
        <w:rPr>
          <w:highlight w:val="yellow"/>
          <w:rPrChange w:id="6" w:author="living" w:date="2017-10-30T19:45:00Z">
            <w:rPr/>
          </w:rPrChange>
        </w:rPr>
        <w:t>simple filtering cannot quickly</w:t>
      </w:r>
      <w:r>
        <w:t xml:space="preserve"> reduce the need to detect the number of domain names. As a result, it takes a lot of time to calculate on the premise of limited </w:t>
      </w:r>
      <w:del w:id="7" w:author="living" w:date="2017-10-30T19:45:00Z">
        <w:r w:rsidDel="0068328F">
          <w:delText xml:space="preserve">resources. This </w:delText>
        </w:r>
      </w:del>
      <w:ins w:id="8" w:author="living" w:date="2017-10-30T19:45:00Z">
        <w:r w:rsidR="0068328F">
          <w:t xml:space="preserve">resources. Therefore, this </w:t>
        </w:r>
      </w:ins>
      <w:r>
        <w:t xml:space="preserve">paper introduces </w:t>
      </w:r>
      <w:proofErr w:type="gramStart"/>
      <w:r>
        <w:t>a</w:t>
      </w:r>
      <w:proofErr w:type="gramEnd"/>
      <w:r>
        <w:t xml:space="preserve"> </w:t>
      </w:r>
      <w:r>
        <w:rPr>
          <w:rFonts w:hint="eastAsia"/>
          <w:lang w:eastAsia="zh-CN"/>
        </w:rPr>
        <w:t>extraction</w:t>
      </w:r>
      <w:r>
        <w:t xml:space="preserve"> scheme for DNS traffic. We designed a simple and efficient method for extracting three kinds of attack traffic with the largest proportion of traffic. </w:t>
      </w:r>
      <w:del w:id="9" w:author="living" w:date="2017-10-30T19:45:00Z">
        <w:r w:rsidDel="0068328F">
          <w:delText>We used the method</w:delText>
        </w:r>
      </w:del>
      <w:ins w:id="10" w:author="living" w:date="2017-10-30T19:45:00Z">
        <w:r w:rsidR="0068328F">
          <w:t>Besides, the method</w:t>
        </w:r>
      </w:ins>
      <w:r>
        <w:t xml:space="preserve"> of statistics and classification </w:t>
      </w:r>
      <w:ins w:id="11" w:author="living" w:date="2017-10-30T19:46:00Z">
        <w:r w:rsidR="0068328F">
          <w:t xml:space="preserve">was used </w:t>
        </w:r>
      </w:ins>
      <w:r>
        <w:t xml:space="preserve">to deal with all the traffic. We implemented a prototype system and evaluated it on real-world DNS traffic. </w:t>
      </w:r>
      <w:del w:id="12" w:author="living" w:date="2017-10-30T19:48:00Z">
        <w:r w:rsidDel="0068328F">
          <w:delText>At the same time</w:delText>
        </w:r>
      </w:del>
      <w:ins w:id="13" w:author="living" w:date="2017-10-30T19:48:00Z">
        <w:r w:rsidR="0068328F">
          <w:t>In the meanwhile,</w:t>
        </w:r>
      </w:ins>
      <w:r>
        <w:t xml:space="preserve"> as the recall rate reached almost 100%, the number of secondary domain names to be detected was reduced to 8% of the original quantity, and the DNS record to be detected was reduced to 1% of the original number.</w:t>
      </w:r>
    </w:p>
    <w:p w:rsidR="00435A8A" w:rsidRDefault="00435A8A">
      <w:pPr>
        <w:ind w:firstLine="0"/>
        <w:sectPr w:rsidR="00435A8A">
          <w:headerReference w:type="even" r:id="rId8"/>
          <w:headerReference w:type="default" r:id="rId9"/>
          <w:type w:val="continuous"/>
          <w:pgSz w:w="11907" w:h="16840"/>
          <w:pgMar w:top="1871" w:right="1474" w:bottom="2381" w:left="1474" w:header="794" w:footer="1417" w:gutter="0"/>
          <w:cols w:space="720"/>
          <w:titlePg/>
          <w:docGrid w:linePitch="272"/>
        </w:sectPr>
      </w:pPr>
    </w:p>
    <w:p w:rsidR="00435A8A" w:rsidRDefault="00F42009">
      <w:pPr>
        <w:pStyle w:val="1"/>
        <w:numPr>
          <w:ilvl w:val="0"/>
          <w:numId w:val="0"/>
        </w:numPr>
        <w:tabs>
          <w:tab w:val="clear" w:pos="426"/>
        </w:tabs>
        <w:spacing w:before="0" w:after="240"/>
        <w:ind w:left="397" w:hanging="397"/>
      </w:pPr>
      <w:r>
        <w:t>1</w:t>
      </w:r>
      <w:r>
        <w:tab/>
        <w:t>INTRODUCTION</w:t>
      </w:r>
    </w:p>
    <w:p w:rsidR="00435A8A" w:rsidRDefault="007461B0">
      <w:pPr>
        <w:spacing w:line="240" w:lineRule="auto"/>
        <w:ind w:firstLine="0"/>
      </w:pPr>
      <w:ins w:id="14" w:author="living" w:date="2017-10-31T08:11:00Z">
        <w:r>
          <w:t>As</w:t>
        </w:r>
        <w:r>
          <w:t xml:space="preserve"> a logical address to define a device in the network location</w:t>
        </w:r>
        <w:r>
          <w:t xml:space="preserve">, </w:t>
        </w:r>
      </w:ins>
      <w:r w:rsidR="00F42009">
        <w:t>IP address is provided by the IP protocol digital unified address identification,</w:t>
      </w:r>
      <w:del w:id="15" w:author="living" w:date="2017-10-31T08:11:00Z">
        <w:r w:rsidR="00F42009" w:rsidDel="007461B0">
          <w:delText xml:space="preserve"> as a logical address to define a device in the network location</w:delText>
        </w:r>
      </w:del>
      <w:r w:rsidR="00F42009">
        <w:t>. With the gradual increase in network equipment,</w:t>
      </w:r>
      <w:ins w:id="16" w:author="living" w:date="2017-10-31T08:12:00Z">
        <w:r w:rsidRPr="007461B0">
          <w:t xml:space="preserve"> </w:t>
        </w:r>
        <w:r>
          <w:t>memory difficulties</w:t>
        </w:r>
        <w:r>
          <w:t xml:space="preserve"> of</w:t>
        </w:r>
      </w:ins>
      <w:r w:rsidR="00F42009">
        <w:t xml:space="preserve"> IP address </w:t>
      </w:r>
      <w:del w:id="17" w:author="living" w:date="2017-10-31T08:12:00Z">
        <w:r w:rsidR="00F42009" w:rsidDel="007461B0">
          <w:delText xml:space="preserve">memory difficulties </w:delText>
        </w:r>
      </w:del>
      <w:r w:rsidR="00F42009">
        <w:t xml:space="preserve">emerged. </w:t>
      </w:r>
      <w:ins w:id="18" w:author="living" w:date="2017-10-31T08:13:00Z">
        <w:r>
          <w:t>I</w:t>
        </w:r>
        <w:r>
          <w:t>n 1983</w:t>
        </w:r>
        <w:r>
          <w:t xml:space="preserve">, </w:t>
        </w:r>
      </w:ins>
      <w:r w:rsidR="00F42009">
        <w:t>Paul Mockapetris proposed the architecture of DNS</w:t>
      </w:r>
      <w:del w:id="19" w:author="living" w:date="2017-10-31T08:13:00Z">
        <w:r w:rsidR="00F42009" w:rsidDel="007461B0">
          <w:delText xml:space="preserve"> in 1983</w:delText>
        </w:r>
      </w:del>
      <w:del w:id="20" w:author="living" w:date="2017-10-31T08:14:00Z">
        <w:r w:rsidR="00F42009" w:rsidDel="007461B0">
          <w:delText>,</w:delText>
        </w:r>
      </w:del>
      <w:ins w:id="21" w:author="living" w:date="2017-10-31T08:14:00Z">
        <w:r>
          <w:t xml:space="preserve"> </w:t>
        </w:r>
      </w:ins>
      <w:del w:id="22" w:author="living" w:date="2017-10-31T08:14:00Z">
        <w:r w:rsidR="00F42009" w:rsidDel="007461B0">
          <w:delText xml:space="preserve"> </w:delText>
        </w:r>
      </w:del>
      <w:ins w:id="23" w:author="living" w:date="2017-10-31T08:14:00Z">
        <w:r>
          <w:t xml:space="preserve">and </w:t>
        </w:r>
      </w:ins>
      <w:r w:rsidR="00F42009">
        <w:t xml:space="preserve">proposed to improve it into a distributed and dynamic database domain name system, which </w:t>
      </w:r>
      <w:del w:id="24" w:author="living" w:date="2017-10-31T08:14:00Z">
        <w:r w:rsidR="00F42009" w:rsidDel="007461B0">
          <w:delText xml:space="preserve">is </w:delText>
        </w:r>
      </w:del>
      <w:ins w:id="25" w:author="living" w:date="2017-10-31T08:14:00Z">
        <w:r>
          <w:t xml:space="preserve">refers to </w:t>
        </w:r>
      </w:ins>
      <w:r w:rsidR="00F42009">
        <w:t xml:space="preserve">the prototype of the domain name system </w:t>
      </w:r>
      <w:del w:id="26" w:author="living" w:date="2017-10-31T08:13:00Z">
        <w:r w:rsidR="00F42009" w:rsidDel="007461B0">
          <w:delText xml:space="preserve">we use </w:delText>
        </w:r>
      </w:del>
      <w:ins w:id="27" w:author="living" w:date="2017-10-31T08:13:00Z">
        <w:r>
          <w:t xml:space="preserve">used </w:t>
        </w:r>
      </w:ins>
      <w:r w:rsidR="00F42009">
        <w:t xml:space="preserve">today. </w:t>
      </w:r>
      <w:r w:rsidR="00F42009" w:rsidRPr="007461B0">
        <w:rPr>
          <w:highlight w:val="yellow"/>
          <w:rPrChange w:id="28" w:author="living" w:date="2017-10-31T08:15:00Z">
            <w:rPr/>
          </w:rPrChange>
        </w:rPr>
        <w:t>Domain name as a tool to bring us convenience at the same time, but also to the network of malicious acts provided a convenience.</w:t>
      </w:r>
    </w:p>
    <w:p w:rsidR="00435A8A" w:rsidRDefault="00F42009">
      <w:pPr>
        <w:spacing w:line="240" w:lineRule="auto"/>
        <w:ind w:firstLine="284"/>
        <w:rPr>
          <w:lang w:val="en-US"/>
        </w:rPr>
      </w:pPr>
      <w:r>
        <w:rPr>
          <w:lang w:val="en-US"/>
        </w:rPr>
        <w:t>For these malicious behavior, there are blacklists and the corresponding reputation systems</w:t>
      </w:r>
      <w:del w:id="29" w:author="living" w:date="2017-10-31T08:16:00Z">
        <w:r w:rsidDel="007461B0">
          <w:rPr>
            <w:lang w:val="en-US"/>
          </w:rPr>
          <w:delText xml:space="preserve"> like</w:delText>
        </w:r>
      </w:del>
      <w:ins w:id="30" w:author="living" w:date="2017-10-31T08:16:00Z">
        <w:r w:rsidR="007461B0">
          <w:rPr>
            <w:lang w:val="en-US"/>
          </w:rPr>
          <w:t xml:space="preserve"> such as</w:t>
        </w:r>
      </w:ins>
      <w:r>
        <w:rPr>
          <w:lang w:val="en-US"/>
        </w:rPr>
        <w:t xml:space="preserve"> </w:t>
      </w:r>
      <w:proofErr w:type="spellStart"/>
      <w:r>
        <w:rPr>
          <w:lang w:val="en-US"/>
        </w:rPr>
        <w:t>DGArchive</w:t>
      </w:r>
      <w:proofErr w:type="spellEnd"/>
      <w:r>
        <w:rPr>
          <w:lang w:val="en-US"/>
        </w:rPr>
        <w:t xml:space="preserve"> (</w:t>
      </w:r>
      <w:proofErr w:type="spellStart"/>
      <w:r>
        <w:rPr>
          <w:lang w:val="en-US"/>
        </w:rPr>
        <w:t>Plohmann</w:t>
      </w:r>
      <w:proofErr w:type="spellEnd"/>
      <w:r>
        <w:rPr>
          <w:lang w:val="en-US"/>
        </w:rPr>
        <w:t xml:space="preserve"> et al., 2016), </w:t>
      </w:r>
      <w:proofErr w:type="spellStart"/>
      <w:r>
        <w:rPr>
          <w:lang w:val="en-US"/>
        </w:rPr>
        <w:t>Notos</w:t>
      </w:r>
      <w:proofErr w:type="spellEnd"/>
      <w:r>
        <w:rPr>
          <w:lang w:val="en-US"/>
        </w:rPr>
        <w:t xml:space="preserve"> (</w:t>
      </w:r>
      <w:proofErr w:type="spellStart"/>
      <w:r>
        <w:rPr>
          <w:lang w:val="en-US"/>
        </w:rPr>
        <w:t>Anto</w:t>
      </w:r>
      <w:r w:rsidR="00496E34">
        <w:rPr>
          <w:lang w:val="en-US"/>
        </w:rPr>
        <w:t>nak</w:t>
      </w:r>
      <w:r>
        <w:rPr>
          <w:lang w:val="en-US"/>
        </w:rPr>
        <w:t>akis</w:t>
      </w:r>
      <w:proofErr w:type="spellEnd"/>
      <w:r>
        <w:rPr>
          <w:lang w:val="en-US"/>
        </w:rPr>
        <w:t xml:space="preserve"> et al., 2010), DSBL (</w:t>
      </w:r>
      <w:proofErr w:type="spellStart"/>
      <w:r>
        <w:rPr>
          <w:lang w:val="en-US"/>
        </w:rPr>
        <w:t>Serdar</w:t>
      </w:r>
      <w:proofErr w:type="spellEnd"/>
      <w:r>
        <w:rPr>
          <w:lang w:val="en-US"/>
        </w:rPr>
        <w:t xml:space="preserve"> Argic</w:t>
      </w:r>
      <w:r>
        <w:rPr>
          <w:rFonts w:hint="eastAsia"/>
          <w:lang w:val="en-US" w:eastAsia="zh-CN"/>
        </w:rPr>
        <w:t>, 2009</w:t>
      </w:r>
      <w:r>
        <w:rPr>
          <w:lang w:val="en-US"/>
        </w:rPr>
        <w:t>). There are some detection systems like Pleiades (</w:t>
      </w:r>
      <w:proofErr w:type="spellStart"/>
      <w:r>
        <w:t>Antona</w:t>
      </w:r>
      <w:proofErr w:type="spellEnd"/>
      <w:r>
        <w:t>-kakis et al, 2012</w:t>
      </w:r>
      <w:r>
        <w:rPr>
          <w:lang w:val="en-US"/>
        </w:rPr>
        <w:t xml:space="preserve">), EXPOSURE (Bilge et al, 2011), </w:t>
      </w:r>
      <w:proofErr w:type="spellStart"/>
      <w:r>
        <w:rPr>
          <w:lang w:val="en-US"/>
        </w:rPr>
        <w:t>FluxBuster</w:t>
      </w:r>
      <w:proofErr w:type="spellEnd"/>
      <w:r>
        <w:rPr>
          <w:lang w:val="en-US"/>
        </w:rPr>
        <w:t xml:space="preserve"> (</w:t>
      </w:r>
      <w:proofErr w:type="spellStart"/>
      <w:r>
        <w:t>Perdisci</w:t>
      </w:r>
      <w:proofErr w:type="spellEnd"/>
      <w:r>
        <w:t xml:space="preserve"> et al, 2012</w:t>
      </w:r>
      <w:r>
        <w:rPr>
          <w:lang w:val="en-US"/>
        </w:rPr>
        <w:t xml:space="preserve">). </w:t>
      </w:r>
      <w:del w:id="31" w:author="living" w:date="2017-10-31T08:16:00Z">
        <w:r w:rsidDel="007461B0">
          <w:rPr>
            <w:lang w:val="en-US"/>
          </w:rPr>
          <w:delText xml:space="preserve">And </w:delText>
        </w:r>
      </w:del>
      <w:ins w:id="32" w:author="living" w:date="2017-10-31T08:16:00Z">
        <w:r w:rsidR="007461B0">
          <w:rPr>
            <w:lang w:val="en-US"/>
          </w:rPr>
          <w:t xml:space="preserve">Besides, </w:t>
        </w:r>
      </w:ins>
      <w:r>
        <w:rPr>
          <w:lang w:val="en-US"/>
        </w:rPr>
        <w:t>there are some systems using depth learning model to solve the problem like LSTM (</w:t>
      </w:r>
      <w:r>
        <w:t>Woodbridge and Anderson, 2016</w:t>
      </w:r>
      <w:r>
        <w:rPr>
          <w:lang w:val="en-US"/>
        </w:rPr>
        <w:t>), word2vec (</w:t>
      </w:r>
      <w:r>
        <w:t>Goldberg and Levy, 2014</w:t>
      </w:r>
      <w:r w:rsidR="00DE13BD">
        <w:rPr>
          <w:lang w:val="en-US"/>
        </w:rPr>
        <w:t xml:space="preserve">). When </w:t>
      </w:r>
      <w:r>
        <w:rPr>
          <w:lang w:val="en-US"/>
        </w:rPr>
        <w:t xml:space="preserve">dealing with passive DNS data from </w:t>
      </w:r>
      <w:proofErr w:type="spellStart"/>
      <w:r>
        <w:rPr>
          <w:lang w:val="en-US"/>
        </w:rPr>
        <w:t>Shangxi</w:t>
      </w:r>
      <w:proofErr w:type="spellEnd"/>
      <w:r>
        <w:rPr>
          <w:lang w:val="en-US"/>
        </w:rPr>
        <w:t xml:space="preserve"> and Guangdong Telecom, the amount of data is too large to </w:t>
      </w:r>
      <w:ins w:id="33" w:author="living" w:date="2017-10-31T08:16:00Z">
        <w:r w:rsidR="007461B0">
          <w:rPr>
            <w:lang w:val="en-US"/>
          </w:rPr>
          <w:t>easily</w:t>
        </w:r>
        <w:r w:rsidR="007461B0">
          <w:rPr>
            <w:lang w:val="en-US"/>
          </w:rPr>
          <w:t xml:space="preserve"> </w:t>
        </w:r>
      </w:ins>
      <w:r>
        <w:rPr>
          <w:lang w:val="en-US"/>
        </w:rPr>
        <w:t>complete processing of all data</w:t>
      </w:r>
      <w:del w:id="34" w:author="living" w:date="2017-10-31T08:16:00Z">
        <w:r w:rsidDel="007461B0">
          <w:rPr>
            <w:lang w:val="en-US"/>
          </w:rPr>
          <w:delText xml:space="preserve"> easily</w:delText>
        </w:r>
      </w:del>
      <w:r>
        <w:rPr>
          <w:lang w:val="en-US"/>
        </w:rPr>
        <w:t>.</w:t>
      </w:r>
      <w:r>
        <w:t xml:space="preserve"> </w:t>
      </w:r>
      <w:r>
        <w:rPr>
          <w:lang w:val="en-US"/>
        </w:rPr>
        <w:t>If only the white list is used to filter data, it leads to ignoring attacks by benign domains or attacks against benign domains.</w:t>
      </w:r>
      <w:r>
        <w:t xml:space="preserve"> </w:t>
      </w:r>
      <w:r>
        <w:rPr>
          <w:lang w:val="en-US"/>
        </w:rPr>
        <w:t>We hope to build an efficient model for malicious traffic extraction by simplifying or referring to these detection methods.</w:t>
      </w:r>
    </w:p>
    <w:p w:rsidR="00435A8A" w:rsidRDefault="00F42009">
      <w:pPr>
        <w:spacing w:line="240" w:lineRule="auto"/>
        <w:ind w:firstLine="284"/>
        <w:rPr>
          <w:lang w:val="en-US" w:eastAsia="zh-CN"/>
        </w:rPr>
      </w:pPr>
      <w:r>
        <w:rPr>
          <w:lang w:val="en-US" w:eastAsia="zh-CN"/>
        </w:rPr>
        <w:t xml:space="preserve">In this paper, we propose a malicious traffic location model. Using some statistical characteristics and pre-trained model, we can quickly locate </w:t>
      </w:r>
      <w:r w:rsidR="00DE13BD">
        <w:rPr>
          <w:rFonts w:hint="eastAsia"/>
          <w:lang w:val="en-US" w:eastAsia="zh-CN"/>
        </w:rPr>
        <w:t>s</w:t>
      </w:r>
      <w:r w:rsidR="00DE13BD" w:rsidRPr="00DE13BD">
        <w:rPr>
          <w:lang w:val="en-US" w:eastAsia="zh-CN"/>
        </w:rPr>
        <w:t>uspicious</w:t>
      </w:r>
      <w:r w:rsidR="00DE13BD">
        <w:rPr>
          <w:lang w:val="en-US" w:eastAsia="zh-CN"/>
        </w:rPr>
        <w:t xml:space="preserve"> mali</w:t>
      </w:r>
      <w:r>
        <w:rPr>
          <w:lang w:val="en-US" w:eastAsia="zh-CN"/>
        </w:rPr>
        <w:t>cious traffic. This model is deployed in the local server or recursive network edge node, and monitor DNS request and response of the network</w:t>
      </w:r>
      <w:del w:id="35" w:author="living" w:date="2017-10-31T08:19:00Z">
        <w:r w:rsidDel="007461B0">
          <w:rPr>
            <w:lang w:val="en-US" w:eastAsia="zh-CN"/>
          </w:rPr>
          <w:delText>. It can</w:delText>
        </w:r>
      </w:del>
      <w:ins w:id="36" w:author="living" w:date="2017-10-31T08:19:00Z">
        <w:r w:rsidR="007461B0">
          <w:rPr>
            <w:lang w:val="en-US" w:eastAsia="zh-CN"/>
          </w:rPr>
          <w:t>, which can</w:t>
        </w:r>
      </w:ins>
      <w:r>
        <w:rPr>
          <w:lang w:val="en-US" w:eastAsia="zh-CN"/>
        </w:rPr>
        <w:t xml:space="preserve"> analyze the data at regular intervals, and quickly locate the traffic containing malicious domain names for further analysis and detection.</w:t>
      </w:r>
      <w:r>
        <w:t xml:space="preserve"> </w:t>
      </w:r>
      <w:r>
        <w:rPr>
          <w:lang w:val="en-US" w:eastAsia="zh-CN"/>
        </w:rPr>
        <w:t>According to the report (</w:t>
      </w:r>
      <w:proofErr w:type="spellStart"/>
      <w:r>
        <w:t>Orthbandt</w:t>
      </w:r>
      <w:proofErr w:type="spellEnd"/>
      <w:r>
        <w:rPr>
          <w:lang w:val="en-US" w:eastAsia="zh-CN"/>
        </w:rPr>
        <w:t>, 2015), in the malicious traffic statistics, random subdomain names accounted for 80%, amplification attacks accounted for 15</w:t>
      </w:r>
      <w:del w:id="37" w:author="living" w:date="2017-10-31T08:19:00Z">
        <w:r w:rsidDel="007461B0">
          <w:rPr>
            <w:lang w:val="en-US" w:eastAsia="zh-CN"/>
          </w:rPr>
          <w:delText xml:space="preserve">%, </w:delText>
        </w:r>
      </w:del>
      <w:ins w:id="38" w:author="living" w:date="2017-10-31T08:19:00Z">
        <w:r w:rsidR="007461B0">
          <w:rPr>
            <w:lang w:val="en-US" w:eastAsia="zh-CN"/>
          </w:rPr>
          <w:t>%</w:t>
        </w:r>
        <w:r w:rsidR="007461B0">
          <w:rPr>
            <w:lang w:val="en-US" w:eastAsia="zh-CN"/>
          </w:rPr>
          <w:t xml:space="preserve"> and</w:t>
        </w:r>
        <w:r w:rsidR="007461B0">
          <w:rPr>
            <w:lang w:val="en-US" w:eastAsia="zh-CN"/>
          </w:rPr>
          <w:t xml:space="preserve"> </w:t>
        </w:r>
      </w:ins>
      <w:r>
        <w:rPr>
          <w:lang w:val="en-US" w:eastAsia="zh-CN"/>
        </w:rPr>
        <w:t xml:space="preserve">C&amp;C traffic </w:t>
      </w:r>
      <w:del w:id="39" w:author="living" w:date="2017-10-31T08:20:00Z">
        <w:r w:rsidDel="007461B0">
          <w:rPr>
            <w:lang w:val="en-US" w:eastAsia="zh-CN"/>
          </w:rPr>
          <w:delText xml:space="preserve">accounted for </w:delText>
        </w:r>
      </w:del>
      <w:ins w:id="40" w:author="living" w:date="2017-10-31T08:20:00Z">
        <w:r w:rsidR="007461B0">
          <w:rPr>
            <w:lang w:val="en-US" w:eastAsia="zh-CN"/>
          </w:rPr>
          <w:t xml:space="preserve">occupied </w:t>
        </w:r>
      </w:ins>
      <w:r>
        <w:rPr>
          <w:lang w:val="en-US" w:eastAsia="zh-CN"/>
        </w:rPr>
        <w:t>5</w:t>
      </w:r>
      <w:del w:id="41" w:author="living" w:date="2017-10-31T08:20:00Z">
        <w:r w:rsidDel="007461B0">
          <w:rPr>
            <w:lang w:val="en-US" w:eastAsia="zh-CN"/>
          </w:rPr>
          <w:delText xml:space="preserve">%, </w:delText>
        </w:r>
      </w:del>
      <w:ins w:id="42" w:author="living" w:date="2017-10-31T08:20:00Z">
        <w:r w:rsidR="007461B0">
          <w:rPr>
            <w:lang w:val="en-US" w:eastAsia="zh-CN"/>
          </w:rPr>
          <w:t>%</w:t>
        </w:r>
        <w:r w:rsidR="007461B0">
          <w:rPr>
            <w:lang w:val="en-US" w:eastAsia="zh-CN"/>
          </w:rPr>
          <w:t xml:space="preserve">. Besides, </w:t>
        </w:r>
      </w:ins>
      <w:r>
        <w:rPr>
          <w:lang w:val="en-US" w:eastAsia="zh-CN"/>
        </w:rPr>
        <w:t>our model will also address these areas.</w:t>
      </w:r>
      <w:r>
        <w:t xml:space="preserve"> </w:t>
      </w:r>
      <w:r>
        <w:rPr>
          <w:lang w:val="en-US" w:eastAsia="zh-CN"/>
        </w:rPr>
        <w:t>Our model to locate malicious traffic from massive data has a high recall rate</w:t>
      </w:r>
      <w:del w:id="43" w:author="living" w:date="2017-10-31T08:21:00Z">
        <w:r w:rsidDel="001E2199">
          <w:rPr>
            <w:lang w:val="en-US" w:eastAsia="zh-CN"/>
          </w:rPr>
          <w:delText>, and it</w:delText>
        </w:r>
      </w:del>
      <w:ins w:id="44" w:author="living" w:date="2017-10-31T08:21:00Z">
        <w:r w:rsidR="001E2199">
          <w:rPr>
            <w:lang w:val="en-US" w:eastAsia="zh-CN"/>
          </w:rPr>
          <w:t>. At the same time, it</w:t>
        </w:r>
      </w:ins>
      <w:r>
        <w:rPr>
          <w:lang w:val="en-US" w:eastAsia="zh-CN"/>
        </w:rPr>
        <w:t xml:space="preserve"> can greatly reduce the detection of malicious domain time spending,</w:t>
      </w:r>
      <w:del w:id="45" w:author="living" w:date="2017-10-31T08:21:00Z">
        <w:r w:rsidDel="001E2199">
          <w:rPr>
            <w:lang w:val="en-US" w:eastAsia="zh-CN"/>
          </w:rPr>
          <w:delText xml:space="preserve"> at the same time</w:delText>
        </w:r>
      </w:del>
      <w:r>
        <w:rPr>
          <w:lang w:val="en-US" w:eastAsia="zh-CN"/>
        </w:rPr>
        <w:t>.</w:t>
      </w:r>
      <w:r>
        <w:t xml:space="preserve"> </w:t>
      </w:r>
      <w:r>
        <w:rPr>
          <w:lang w:val="en-US" w:eastAsia="zh-CN"/>
        </w:rPr>
        <w:t xml:space="preserve">Because </w:t>
      </w:r>
      <w:r>
        <w:rPr>
          <w:lang w:val="en-US" w:eastAsia="zh-CN"/>
        </w:rPr>
        <w:lastRenderedPageBreak/>
        <w:t>many interferences are removed, the effect of detection is greatly improved.</w:t>
      </w:r>
      <w:r>
        <w:t xml:space="preserve"> </w:t>
      </w:r>
      <w:r>
        <w:rPr>
          <w:lang w:val="en-US" w:eastAsia="zh-CN"/>
        </w:rPr>
        <w:t xml:space="preserve">The experiments are carried out at different time in Shanxi and Guangdong provinces, </w:t>
      </w:r>
      <w:del w:id="46" w:author="living" w:date="2017-10-31T08:22:00Z">
        <w:r w:rsidDel="001E2199">
          <w:rPr>
            <w:lang w:val="en-US" w:eastAsia="zh-CN"/>
          </w:rPr>
          <w:delText>and it is proved that</w:delText>
        </w:r>
      </w:del>
      <w:ins w:id="47" w:author="living" w:date="2017-10-31T08:22:00Z">
        <w:r w:rsidR="001E2199">
          <w:rPr>
            <w:lang w:val="en-US" w:eastAsia="zh-CN"/>
          </w:rPr>
          <w:t>proving that</w:t>
        </w:r>
      </w:ins>
      <w:r>
        <w:rPr>
          <w:lang w:val="en-US" w:eastAsia="zh-CN"/>
        </w:rPr>
        <w:t xml:space="preserve"> the model has good adaptability.</w:t>
      </w:r>
    </w:p>
    <w:p w:rsidR="00435A8A" w:rsidRDefault="00F42009">
      <w:pPr>
        <w:spacing w:line="240" w:lineRule="auto"/>
        <w:ind w:firstLine="284"/>
        <w:rPr>
          <w:lang w:val="en-US" w:eastAsia="zh-CN"/>
        </w:rPr>
      </w:pPr>
      <w:r>
        <w:rPr>
          <w:lang w:val="en-US" w:eastAsia="zh-CN"/>
        </w:rPr>
        <w:t>This paper makes the following contributions:</w:t>
      </w:r>
    </w:p>
    <w:p w:rsidR="00435A8A" w:rsidRDefault="00F42009" w:rsidP="00DE13BD">
      <w:pPr>
        <w:numPr>
          <w:ilvl w:val="0"/>
          <w:numId w:val="2"/>
        </w:numPr>
        <w:tabs>
          <w:tab w:val="clear" w:pos="1004"/>
        </w:tabs>
        <w:spacing w:line="240" w:lineRule="auto"/>
        <w:ind w:left="500"/>
      </w:pPr>
      <w:r w:rsidRPr="00DE13BD">
        <w:rPr>
          <w:lang w:val="en-US" w:eastAsia="zh-CN"/>
        </w:rPr>
        <w:t>we propose a lightweight model for malicious traffic extraction, which can</w:t>
      </w:r>
      <w:ins w:id="48" w:author="living" w:date="2017-10-31T08:23:00Z">
        <w:r w:rsidR="001E2199" w:rsidRPr="00DE13BD">
          <w:rPr>
            <w:lang w:val="en-US" w:eastAsia="zh-CN"/>
          </w:rPr>
          <w:t xml:space="preserve"> effectively</w:t>
        </w:r>
      </w:ins>
      <w:r w:rsidRPr="00DE13BD">
        <w:rPr>
          <w:lang w:val="en-US" w:eastAsia="zh-CN"/>
        </w:rPr>
        <w:t xml:space="preserve"> locate malicious traffic</w:t>
      </w:r>
      <w:del w:id="49" w:author="living" w:date="2017-10-31T08:23:00Z">
        <w:r w:rsidRPr="00DE13BD" w:rsidDel="001E2199">
          <w:rPr>
            <w:lang w:val="en-US" w:eastAsia="zh-CN"/>
          </w:rPr>
          <w:delText xml:space="preserve"> effectively</w:delText>
        </w:r>
      </w:del>
      <w:r w:rsidRPr="00DE13BD">
        <w:rPr>
          <w:lang w:val="en-US" w:eastAsia="zh-CN"/>
        </w:rPr>
        <w:t xml:space="preserve"> in large-scale ISP (Internet Service Provider) networks and rapidly reduce the magnitude of further traffic </w:t>
      </w:r>
      <w:r w:rsidRPr="00DE13BD">
        <w:rPr>
          <w:rFonts w:hint="eastAsia"/>
          <w:lang w:val="en-US" w:eastAsia="zh-CN"/>
        </w:rPr>
        <w:t>detection</w:t>
      </w:r>
      <w:r w:rsidRPr="00DE13BD">
        <w:rPr>
          <w:lang w:val="en-US" w:eastAsia="zh-CN"/>
        </w:rPr>
        <w:t>;</w:t>
      </w:r>
    </w:p>
    <w:p w:rsidR="00435A8A" w:rsidRDefault="00F42009">
      <w:pPr>
        <w:numPr>
          <w:ilvl w:val="0"/>
          <w:numId w:val="2"/>
        </w:numPr>
        <w:tabs>
          <w:tab w:val="clear" w:pos="1004"/>
        </w:tabs>
        <w:spacing w:line="240" w:lineRule="auto"/>
        <w:ind w:left="500"/>
      </w:pPr>
      <w:r>
        <w:t>we</w:t>
      </w:r>
      <w:del w:id="50" w:author="living" w:date="2017-10-31T08:25:00Z">
        <w:r w:rsidDel="001E2199">
          <w:delText xml:space="preserve"> give </w:delText>
        </w:r>
      </w:del>
      <w:ins w:id="51" w:author="living" w:date="2017-10-31T08:25:00Z">
        <w:r w:rsidR="001E2199">
          <w:t xml:space="preserve"> provide </w:t>
        </w:r>
      </w:ins>
      <w:r>
        <w:t xml:space="preserve">the prototype implementation of the model, and experiment in the network environment of different periods in the two provinces. </w:t>
      </w:r>
      <w:proofErr w:type="gramStart"/>
      <w:r w:rsidRPr="001E2199">
        <w:rPr>
          <w:highlight w:val="yellow"/>
          <w:rPrChange w:id="52" w:author="living" w:date="2017-10-31T08:26:00Z">
            <w:rPr/>
          </w:rPrChange>
        </w:rPr>
        <w:t>It</w:t>
      </w:r>
      <w:ins w:id="53" w:author="living" w:date="2017-10-31T08:25:00Z">
        <w:r w:rsidR="001E2199" w:rsidRPr="001E2199">
          <w:rPr>
            <w:highlight w:val="yellow"/>
            <w:rPrChange w:id="54" w:author="living" w:date="2017-10-31T08:26:00Z">
              <w:rPr/>
            </w:rPrChange>
          </w:rPr>
          <w:t>(</w:t>
        </w:r>
        <w:proofErr w:type="gramEnd"/>
        <w:r w:rsidR="001E2199" w:rsidRPr="001E2199">
          <w:rPr>
            <w:highlight w:val="yellow"/>
            <w:rPrChange w:id="55" w:author="living" w:date="2017-10-31T08:26:00Z">
              <w:rPr/>
            </w:rPrChange>
          </w:rPr>
          <w:t>refers to what?)</w:t>
        </w:r>
      </w:ins>
      <w:r>
        <w:t xml:space="preserve"> has excellent recall rate, reduced traffic scale, and also has high applicability;</w:t>
      </w:r>
    </w:p>
    <w:p w:rsidR="00435A8A" w:rsidRDefault="00F42009">
      <w:pPr>
        <w:spacing w:line="240" w:lineRule="auto"/>
      </w:pPr>
      <w:r>
        <w:t xml:space="preserve">The remainder of the paper is organized as follows. Section 2 </w:t>
      </w:r>
      <w:del w:id="56" w:author="living" w:date="2017-10-31T08:27:00Z">
        <w:r w:rsidDel="001E2199">
          <w:delText xml:space="preserve">provides </w:delText>
        </w:r>
      </w:del>
      <w:ins w:id="57" w:author="living" w:date="2017-10-31T08:27:00Z">
        <w:r w:rsidR="001E2199">
          <w:t xml:space="preserve">introduces </w:t>
        </w:r>
      </w:ins>
      <w:r>
        <w:t xml:space="preserve">some background on DNS and related </w:t>
      </w:r>
      <w:r>
        <w:rPr>
          <w:rFonts w:hint="eastAsia"/>
          <w:lang w:eastAsia="zh-CN"/>
        </w:rPr>
        <w:t>works</w:t>
      </w:r>
      <w:r>
        <w:t xml:space="preserve">. We provide an overview of our system in Section 3. Each part process is described in Section 4. The experimental results are presented in Section 5 </w:t>
      </w:r>
      <w:del w:id="58" w:author="living" w:date="2017-10-31T08:28:00Z">
        <w:r w:rsidDel="001E2199">
          <w:delText xml:space="preserve">while </w:delText>
        </w:r>
      </w:del>
      <w:ins w:id="59" w:author="living" w:date="2017-10-31T08:28:00Z">
        <w:r w:rsidR="001E2199">
          <w:t>and</w:t>
        </w:r>
        <w:r w:rsidR="001E2199">
          <w:t xml:space="preserve"> </w:t>
        </w:r>
      </w:ins>
      <w:r>
        <w:t>we discu</w:t>
      </w:r>
      <w:r w:rsidR="00DE13BD">
        <w:t>ss the limit</w:t>
      </w:r>
      <w:r>
        <w:t xml:space="preserve">ations of our systems in Section 6. </w:t>
      </w:r>
      <w:ins w:id="60" w:author="living" w:date="2017-10-31T08:28:00Z">
        <w:r w:rsidR="001E2199">
          <w:t>Section 7</w:t>
        </w:r>
      </w:ins>
      <w:del w:id="61" w:author="living" w:date="2017-10-31T08:28:00Z">
        <w:r w:rsidDel="001E2199">
          <w:delText>We conclude</w:delText>
        </w:r>
      </w:del>
      <w:ins w:id="62" w:author="living" w:date="2017-10-31T08:28:00Z">
        <w:r w:rsidR="001E2199">
          <w:t>is the conclusion of</w:t>
        </w:r>
      </w:ins>
      <w:r>
        <w:t xml:space="preserve"> the paper in</w:t>
      </w:r>
      <w:del w:id="63" w:author="living" w:date="2017-10-31T08:28:00Z">
        <w:r w:rsidDel="001E2199">
          <w:delText xml:space="preserve"> Section 7</w:delText>
        </w:r>
      </w:del>
      <w:r>
        <w:t>.</w:t>
      </w:r>
    </w:p>
    <w:p w:rsidR="00435A8A" w:rsidRDefault="00F42009">
      <w:pPr>
        <w:pStyle w:val="1"/>
        <w:numPr>
          <w:ilvl w:val="0"/>
          <w:numId w:val="0"/>
        </w:numPr>
        <w:tabs>
          <w:tab w:val="clear" w:pos="426"/>
        </w:tabs>
        <w:spacing w:before="480" w:after="240"/>
        <w:ind w:left="397" w:hanging="397"/>
      </w:pPr>
      <w:r>
        <w:t>2</w:t>
      </w:r>
      <w:r>
        <w:tab/>
        <w:t>Background and Related Wor</w:t>
      </w:r>
      <w:r>
        <w:rPr>
          <w:lang w:eastAsia="zh-CN"/>
        </w:rPr>
        <w:t>k</w:t>
      </w:r>
    </w:p>
    <w:p w:rsidR="00435A8A" w:rsidRDefault="00F42009">
      <w:pPr>
        <w:tabs>
          <w:tab w:val="left" w:pos="567"/>
        </w:tabs>
        <w:spacing w:after="220" w:line="260" w:lineRule="exact"/>
        <w:ind w:left="567" w:hanging="567"/>
        <w:jc w:val="left"/>
        <w:rPr>
          <w:b/>
          <w:sz w:val="24"/>
        </w:rPr>
      </w:pPr>
      <w:r>
        <w:rPr>
          <w:b/>
          <w:sz w:val="24"/>
        </w:rPr>
        <w:t>2.1</w:t>
      </w:r>
      <w:r>
        <w:rPr>
          <w:b/>
          <w:sz w:val="24"/>
        </w:rPr>
        <w:tab/>
        <w:t>DNS Amplification Attack</w:t>
      </w:r>
    </w:p>
    <w:p w:rsidR="00435A8A" w:rsidRDefault="00F42009">
      <w:pPr>
        <w:spacing w:line="240" w:lineRule="auto"/>
        <w:ind w:firstLine="0"/>
      </w:pPr>
      <w:r>
        <w:t xml:space="preserve">DNS amplification attack </w:t>
      </w:r>
      <w:del w:id="64" w:author="living" w:date="2017-10-31T08:29:00Z">
        <w:r w:rsidDel="001E2199">
          <w:delText>is using</w:delText>
        </w:r>
      </w:del>
      <w:ins w:id="65" w:author="living" w:date="2017-10-31T08:29:00Z">
        <w:r w:rsidR="001E2199">
          <w:t>uses</w:t>
        </w:r>
      </w:ins>
      <w:r>
        <w:t xml:space="preserve"> the DNS server as a springboard to amplify traffic. In the case of a normal DNS query, the source IP address sends a DNS query to the DNS server, and the source IP address is returned. </w:t>
      </w:r>
      <w:del w:id="66" w:author="living" w:date="2017-10-31T08:29:00Z">
        <w:r w:rsidDel="001E2199">
          <w:delText xml:space="preserve">And </w:delText>
        </w:r>
      </w:del>
      <w:ins w:id="67" w:author="living" w:date="2017-10-31T08:29:00Z">
        <w:r w:rsidR="001E2199">
          <w:t>In addition,</w:t>
        </w:r>
        <w:r w:rsidR="001E2199">
          <w:t xml:space="preserve"> </w:t>
        </w:r>
      </w:ins>
      <w:r>
        <w:t>the attacker will attack the target IP address forged as the source IP address</w:t>
      </w:r>
      <w:ins w:id="68" w:author="living" w:date="2017-10-31T08:29:00Z">
        <w:r w:rsidR="001E2199">
          <w:t xml:space="preserve"> and the</w:t>
        </w:r>
      </w:ins>
      <w:del w:id="69" w:author="living" w:date="2017-10-31T08:29:00Z">
        <w:r w:rsidDel="001E2199">
          <w:delText>, the</w:delText>
        </w:r>
      </w:del>
      <w:r>
        <w:t xml:space="preserve"> query results will return to the forged IP address. Usually</w:t>
      </w:r>
      <w:ins w:id="70" w:author="living" w:date="2017-10-31T08:29:00Z">
        <w:r w:rsidR="001E2199">
          <w:t>,</w:t>
        </w:r>
      </w:ins>
      <w:r>
        <w:t xml:space="preserve"> a DNS query packet size is about 60 byte</w:t>
      </w:r>
      <w:r>
        <w:rPr>
          <w:rFonts w:hint="eastAsia"/>
          <w:lang w:eastAsia="zh-CN"/>
        </w:rPr>
        <w:t>s</w:t>
      </w:r>
      <w:del w:id="71" w:author="living" w:date="2017-10-31T08:30:00Z">
        <w:r w:rsidDel="001E2199">
          <w:delText>, if</w:delText>
        </w:r>
      </w:del>
      <w:ins w:id="72" w:author="living" w:date="2017-10-31T08:30:00Z">
        <w:r w:rsidR="001E2199">
          <w:t>. If</w:t>
        </w:r>
      </w:ins>
      <w:r>
        <w:t xml:space="preserve"> you initiate a DNS query with a request type of ANY, it indicates a request for all DNS resource records (including A record, MX record, CNAME record, PTR record, etc.). Then</w:t>
      </w:r>
      <w:ins w:id="73" w:author="living" w:date="2017-10-31T08:30:00Z">
        <w:r w:rsidR="001E2199">
          <w:t>,</w:t>
        </w:r>
      </w:ins>
      <w:r>
        <w:t xml:space="preserve"> the returned packets typically reach hundreds of bytes to thousands of bytes. Akamai researchers found a DNS amplification attack using TXT records in 2014 (Kovacs, 2014). An attacker uses a tool named DNS Flooder to </w:t>
      </w:r>
      <w:del w:id="74" w:author="living" w:date="2017-10-31T08:30:00Z">
        <w:r w:rsidDel="00453587">
          <w:delText xml:space="preserve">get </w:delText>
        </w:r>
      </w:del>
      <w:ins w:id="75" w:author="living" w:date="2017-10-31T08:30:00Z">
        <w:r w:rsidR="00453587">
          <w:t>obtain</w:t>
        </w:r>
        <w:r w:rsidR="00453587">
          <w:t xml:space="preserve"> </w:t>
        </w:r>
      </w:ins>
      <w:r>
        <w:t xml:space="preserve">a TXT record by querying guessinfosys.com with an attack peak of </w:t>
      </w:r>
      <w:del w:id="76" w:author="living" w:date="2017-10-31T08:31:00Z">
        <w:r w:rsidDel="00453587">
          <w:delText xml:space="preserve">up to </w:delText>
        </w:r>
      </w:del>
      <w:r>
        <w:t>4.3Gbps.</w:t>
      </w:r>
    </w:p>
    <w:p w:rsidR="00435A8A" w:rsidRDefault="00F42009">
      <w:pPr>
        <w:spacing w:line="240" w:lineRule="auto"/>
      </w:pPr>
      <w:proofErr w:type="spellStart"/>
      <w:r>
        <w:t>Tama</w:t>
      </w:r>
      <w:proofErr w:type="spellEnd"/>
      <w:r>
        <w:t xml:space="preserve"> et al use</w:t>
      </w:r>
      <w:r>
        <w:rPr>
          <w:rFonts w:hint="eastAsia"/>
          <w:lang w:eastAsia="zh-CN"/>
        </w:rPr>
        <w:t>d</w:t>
      </w:r>
      <w:r>
        <w:t xml:space="preserve"> the method of anomaly detection to model the network data stream according to the header attribute, and </w:t>
      </w:r>
      <w:del w:id="77" w:author="living" w:date="2017-10-31T08:31:00Z">
        <w:r w:rsidDel="00453587">
          <w:delText xml:space="preserve">used </w:delText>
        </w:r>
      </w:del>
      <w:ins w:id="78" w:author="living" w:date="2017-10-31T08:31:00Z">
        <w:r w:rsidR="00453587">
          <w:t>adopted</w:t>
        </w:r>
        <w:r w:rsidR="00453587">
          <w:t xml:space="preserve"> </w:t>
        </w:r>
      </w:ins>
      <w:r>
        <w:t>the naive Bayesian algorithm to score each incoming data stream to evaluate the rationality of the message (</w:t>
      </w:r>
      <w:proofErr w:type="spellStart"/>
      <w:r>
        <w:t>Tama</w:t>
      </w:r>
      <w:proofErr w:type="spellEnd"/>
      <w:r>
        <w:t xml:space="preserve"> and Rhee, 2015). </w:t>
      </w:r>
      <w:proofErr w:type="spellStart"/>
      <w:r>
        <w:t>Karnwal</w:t>
      </w:r>
      <w:proofErr w:type="spellEnd"/>
      <w:r>
        <w:t xml:space="preserve"> et al transformed the one-dimensional timing into multidimensional AR model parameters through dimension transformation, and used the support vector machine algorithm to study and classify the data stream (</w:t>
      </w:r>
      <w:proofErr w:type="spellStart"/>
      <w:r>
        <w:t>Karnwal</w:t>
      </w:r>
      <w:proofErr w:type="spellEnd"/>
      <w:r>
        <w:t xml:space="preserve"> et al., 2013). Wang et al have considered the use of anomaly detection methods</w:t>
      </w:r>
      <w:del w:id="79" w:author="living" w:date="2017-10-31T08:32:00Z">
        <w:r w:rsidDel="00453587">
          <w:delText>. They</w:delText>
        </w:r>
      </w:del>
      <w:ins w:id="80" w:author="living" w:date="2017-10-31T08:32:00Z">
        <w:r w:rsidR="00453587">
          <w:t>, who also</w:t>
        </w:r>
      </w:ins>
      <w:r>
        <w:t xml:space="preserve"> use hidden Markov model to describe the change of data header in data stream (Wang et al., 2015).</w:t>
      </w:r>
    </w:p>
    <w:p w:rsidR="00435A8A" w:rsidRDefault="00F42009">
      <w:pPr>
        <w:tabs>
          <w:tab w:val="left" w:pos="567"/>
        </w:tabs>
        <w:spacing w:before="220" w:after="220" w:line="260" w:lineRule="exact"/>
        <w:ind w:left="567" w:hanging="567"/>
        <w:jc w:val="left"/>
        <w:rPr>
          <w:b/>
          <w:sz w:val="24"/>
        </w:rPr>
      </w:pPr>
      <w:r>
        <w:rPr>
          <w:b/>
          <w:sz w:val="24"/>
        </w:rPr>
        <w:t>2.2</w:t>
      </w:r>
      <w:r>
        <w:rPr>
          <w:b/>
          <w:sz w:val="24"/>
        </w:rPr>
        <w:tab/>
        <w:t>Random Subdomain Attack</w:t>
      </w:r>
    </w:p>
    <w:p w:rsidR="00435A8A" w:rsidRDefault="00F42009">
      <w:pPr>
        <w:spacing w:line="240" w:lineRule="auto"/>
        <w:ind w:firstLine="0"/>
        <w:rPr>
          <w:lang w:eastAsia="zh-CN"/>
        </w:rPr>
      </w:pPr>
      <w:r>
        <w:t xml:space="preserve">Domains generated by random subdomain attack </w:t>
      </w:r>
      <w:r>
        <w:rPr>
          <w:lang w:eastAsia="zh-CN"/>
        </w:rPr>
        <w:t>(also known as Random subdomain DDoS or the Random QNAME attack or the Nonsense Name attack</w:t>
      </w:r>
      <w:r>
        <w:rPr>
          <w:rFonts w:hint="eastAsia"/>
          <w:lang w:eastAsia="zh-CN"/>
        </w:rPr>
        <w:t>)</w:t>
      </w:r>
      <w:r>
        <w:rPr>
          <w:lang w:eastAsia="zh-CN"/>
        </w:rPr>
        <w:t xml:space="preserve"> (</w:t>
      </w:r>
      <w:r>
        <w:t>Liu, 2015</w:t>
      </w:r>
      <w:r>
        <w:rPr>
          <w:lang w:eastAsia="zh-CN"/>
        </w:rPr>
        <w:t xml:space="preserve">) having the same SLD (second-level domain name) or third-level domain name have </w:t>
      </w:r>
      <w:del w:id="81" w:author="living" w:date="2017-10-31T08:33:00Z">
        <w:r w:rsidDel="00453587">
          <w:rPr>
            <w:lang w:eastAsia="zh-CN"/>
          </w:rPr>
          <w:delText>a large number of</w:delText>
        </w:r>
      </w:del>
      <w:ins w:id="82" w:author="living" w:date="2017-10-31T08:33:00Z">
        <w:r w:rsidR="00453587">
          <w:rPr>
            <w:lang w:eastAsia="zh-CN"/>
          </w:rPr>
          <w:t>numerous</w:t>
        </w:r>
      </w:ins>
      <w:r>
        <w:rPr>
          <w:lang w:eastAsia="zh-CN"/>
        </w:rPr>
        <w:t xml:space="preserve"> different random subdomain names, and these SLD is usually legal. This attack is a DDoS attack against the domain name server, or even against the root domain name server (</w:t>
      </w:r>
      <w:r>
        <w:t>VeriSign,</w:t>
      </w:r>
      <w:r>
        <w:rPr>
          <w:rFonts w:hint="eastAsia"/>
          <w:lang w:eastAsia="zh-CN"/>
        </w:rPr>
        <w:t xml:space="preserve"> 2015</w:t>
      </w:r>
      <w:r>
        <w:rPr>
          <w:lang w:eastAsia="zh-CN"/>
        </w:rPr>
        <w:t>).</w:t>
      </w:r>
    </w:p>
    <w:p w:rsidR="00435A8A" w:rsidRDefault="00F42009">
      <w:pPr>
        <w:spacing w:line="240" w:lineRule="auto"/>
        <w:ind w:firstLineChars="200" w:firstLine="400"/>
        <w:rPr>
          <w:lang w:eastAsia="zh-CN"/>
        </w:rPr>
      </w:pPr>
      <w:r>
        <w:rPr>
          <w:lang w:eastAsia="zh-CN"/>
        </w:rPr>
        <w:t xml:space="preserve">An attacker uses infected network devices to construct DNS queries for a random subdomain </w:t>
      </w:r>
      <w:del w:id="83" w:author="living" w:date="2017-10-31T08:33:00Z">
        <w:r w:rsidDel="00453587">
          <w:rPr>
            <w:lang w:eastAsia="zh-CN"/>
          </w:rPr>
          <w:delText xml:space="preserve">using </w:delText>
        </w:r>
      </w:del>
      <w:ins w:id="84" w:author="living" w:date="2017-10-31T08:33:00Z">
        <w:r w:rsidR="00453587">
          <w:rPr>
            <w:lang w:eastAsia="zh-CN"/>
          </w:rPr>
          <w:t xml:space="preserve">based on </w:t>
        </w:r>
      </w:ins>
      <w:r>
        <w:rPr>
          <w:lang w:eastAsia="zh-CN"/>
        </w:rPr>
        <w:t>a legal SLD. These queries first arrive at the recursive DNS server. Since the server does not have the corresponding cache, these queries are propagated to the top-level domain name server and the domain authoritative server</w:t>
      </w:r>
      <w:r>
        <w:rPr>
          <w:rFonts w:hint="eastAsia"/>
          <w:lang w:eastAsia="zh-CN"/>
        </w:rPr>
        <w:t xml:space="preserve">. </w:t>
      </w:r>
      <w:r w:rsidR="00DE13BD">
        <w:rPr>
          <w:lang w:eastAsia="zh-CN"/>
        </w:rPr>
        <w:t>These processes con</w:t>
      </w:r>
      <w:r>
        <w:rPr>
          <w:lang w:eastAsia="zh-CN"/>
        </w:rPr>
        <w:t xml:space="preserve">sume query resources rather than bandwidth, </w:t>
      </w:r>
      <w:del w:id="85" w:author="living" w:date="2017-10-31T08:34:00Z">
        <w:r w:rsidDel="00453587">
          <w:rPr>
            <w:lang w:eastAsia="zh-CN"/>
          </w:rPr>
          <w:delText xml:space="preserve">but </w:delText>
        </w:r>
      </w:del>
      <w:ins w:id="86" w:author="living" w:date="2017-10-31T08:34:00Z">
        <w:r w:rsidR="00453587">
          <w:rPr>
            <w:lang w:eastAsia="zh-CN"/>
          </w:rPr>
          <w:t xml:space="preserve">yet </w:t>
        </w:r>
      </w:ins>
      <w:r>
        <w:rPr>
          <w:lang w:eastAsia="zh-CN"/>
        </w:rPr>
        <w:t>will obviously slow down or even prevent the domain name of the normal query and cause over-loading of the server (</w:t>
      </w:r>
      <w:r>
        <w:t>Rizzo et al., 2016</w:t>
      </w:r>
      <w:r>
        <w:rPr>
          <w:lang w:eastAsia="zh-CN"/>
        </w:rPr>
        <w:t>).</w:t>
      </w:r>
    </w:p>
    <w:p w:rsidR="00435A8A" w:rsidRDefault="00F42009">
      <w:pPr>
        <w:spacing w:line="240" w:lineRule="auto"/>
        <w:ind w:firstLineChars="200" w:firstLine="400"/>
        <w:rPr>
          <w:lang w:eastAsia="zh-CN"/>
        </w:rPr>
      </w:pPr>
      <w:r>
        <w:rPr>
          <w:lang w:eastAsia="zh-CN"/>
        </w:rPr>
        <w:t>There is no sophisticated and mature real-time detection method for random subdomain attacks yet. For example, the solution given by secure64 is to increase memory, increase recursive complexity, and automatically block IP with too many failed requests (Andrew, 2015).</w:t>
      </w:r>
    </w:p>
    <w:p w:rsidR="00435A8A" w:rsidRDefault="00F42009">
      <w:pPr>
        <w:spacing w:before="200" w:after="200" w:line="240" w:lineRule="exact"/>
        <w:ind w:left="567" w:hanging="567"/>
        <w:jc w:val="left"/>
        <w:rPr>
          <w:b/>
          <w:sz w:val="24"/>
          <w:szCs w:val="24"/>
        </w:rPr>
      </w:pPr>
      <w:r>
        <w:rPr>
          <w:b/>
          <w:sz w:val="24"/>
          <w:szCs w:val="24"/>
        </w:rPr>
        <w:t>2.3</w:t>
      </w:r>
      <w:r>
        <w:rPr>
          <w:b/>
          <w:sz w:val="24"/>
          <w:szCs w:val="24"/>
        </w:rPr>
        <w:tab/>
        <w:t>Botnet Based on DGA</w:t>
      </w:r>
    </w:p>
    <w:p w:rsidR="00435A8A" w:rsidRDefault="00F42009">
      <w:pPr>
        <w:spacing w:line="240" w:lineRule="auto"/>
        <w:ind w:firstLine="0"/>
      </w:pPr>
      <w:r>
        <w:t>DGA (Domain generation algorithms)</w:t>
      </w:r>
      <w:ins w:id="87" w:author="living" w:date="2017-10-31T08:34:00Z">
        <w:r w:rsidR="00453587">
          <w:t xml:space="preserve"> uses</w:t>
        </w:r>
      </w:ins>
      <w:del w:id="88" w:author="living" w:date="2017-10-31T08:34:00Z">
        <w:r w:rsidDel="00453587">
          <w:delText xml:space="preserve"> is the use of</w:delText>
        </w:r>
      </w:del>
      <w:r>
        <w:t xml:space="preserve"> algorithms to pseudo-randomly generate domain names. These domain names are used to establish the connection between the infected host and the C&amp;C servers (command and control servers). The traditional botnet uses a fixed IP or domain name to establish a connection with the C&amp;C servers, which is </w:t>
      </w:r>
      <w:r>
        <w:lastRenderedPageBreak/>
        <w:t xml:space="preserve">poorly concealed and easily </w:t>
      </w:r>
      <w:proofErr w:type="spellStart"/>
      <w:r>
        <w:t>found.</w:t>
      </w:r>
      <w:del w:id="89" w:author="living" w:date="2017-10-31T08:42:00Z">
        <w:r w:rsidDel="00453587">
          <w:delText xml:space="preserve"> Later</w:delText>
        </w:r>
      </w:del>
      <w:ins w:id="90" w:author="living" w:date="2017-10-31T08:42:00Z">
        <w:r w:rsidR="00453587">
          <w:t>Afterwards</w:t>
        </w:r>
      </w:ins>
      <w:proofErr w:type="spellEnd"/>
      <w:r>
        <w:t xml:space="preserve">, there are P2P-based botnets such as </w:t>
      </w:r>
      <w:proofErr w:type="spellStart"/>
      <w:r>
        <w:t>Nugache</w:t>
      </w:r>
      <w:proofErr w:type="spellEnd"/>
      <w:r>
        <w:t xml:space="preserve"> (Stover et al., 2007), Storm (Wikipedia, 2010), </w:t>
      </w:r>
      <w:proofErr w:type="spellStart"/>
      <w:r>
        <w:t>Waledac</w:t>
      </w:r>
      <w:proofErr w:type="spellEnd"/>
      <w:r>
        <w:t xml:space="preserve"> (Williams, 2010), Zeus (abuse.ch, 2011), etc.</w:t>
      </w:r>
      <w:del w:id="91" w:author="living" w:date="2017-10-31T08:42:00Z">
        <w:r w:rsidDel="00453587">
          <w:delText xml:space="preserve">, </w:delText>
        </w:r>
      </w:del>
      <w:ins w:id="92" w:author="living" w:date="2017-10-31T08:42:00Z">
        <w:r w:rsidR="00453587">
          <w:t xml:space="preserve"> </w:t>
        </w:r>
      </w:ins>
      <w:del w:id="93" w:author="living" w:date="2017-10-31T08:42:00Z">
        <w:r w:rsidDel="00453587">
          <w:delText xml:space="preserve">which have </w:delText>
        </w:r>
      </w:del>
      <w:ins w:id="94" w:author="living" w:date="2017-10-31T08:42:00Z">
        <w:r w:rsidR="00453587">
          <w:t xml:space="preserve">with </w:t>
        </w:r>
      </w:ins>
      <w:r>
        <w:t xml:space="preserve">good robustness and stability but </w:t>
      </w:r>
      <w:del w:id="95" w:author="living" w:date="2017-10-31T08:43:00Z">
        <w:r w:rsidDel="00453587">
          <w:delText>also have high</w:delText>
        </w:r>
      </w:del>
      <w:ins w:id="96" w:author="living" w:date="2017-10-31T08:43:00Z">
        <w:r w:rsidR="00453587">
          <w:t>also high</w:t>
        </w:r>
      </w:ins>
      <w:r>
        <w:t xml:space="preserve"> difficulty of implementation and maintenance costs. </w:t>
      </w:r>
      <w:del w:id="97" w:author="living" w:date="2017-10-31T08:43:00Z">
        <w:r w:rsidDel="00453587">
          <w:delText>Today</w:delText>
        </w:r>
      </w:del>
      <w:ins w:id="98" w:author="living" w:date="2017-10-31T08:43:00Z">
        <w:r w:rsidR="00453587">
          <w:t>At present</w:t>
        </w:r>
      </w:ins>
      <w:r>
        <w:t xml:space="preserve">, most of the active botnets </w:t>
      </w:r>
      <w:del w:id="99" w:author="living" w:date="2017-10-31T08:43:00Z">
        <w:r w:rsidDel="00453587">
          <w:delText>are used</w:delText>
        </w:r>
      </w:del>
      <w:ins w:id="100" w:author="living" w:date="2017-10-31T08:43:00Z">
        <w:r w:rsidR="00453587">
          <w:t>use</w:t>
        </w:r>
      </w:ins>
      <w:r>
        <w:t xml:space="preserve"> DGA, relying on the concentration of C&amp;C server. Compared</w:t>
      </w:r>
      <w:del w:id="101" w:author="living" w:date="2017-10-31T08:43:00Z">
        <w:r w:rsidDel="00453587">
          <w:delText xml:space="preserve"> to</w:delText>
        </w:r>
      </w:del>
      <w:ins w:id="102" w:author="living" w:date="2017-10-31T08:43:00Z">
        <w:r w:rsidR="00453587">
          <w:t xml:space="preserve"> with</w:t>
        </w:r>
      </w:ins>
      <w:r>
        <w:t xml:space="preserve"> the first two, it is simple</w:t>
      </w:r>
      <w:r>
        <w:rPr>
          <w:rFonts w:hint="eastAsia"/>
          <w:lang w:eastAsia="zh-CN"/>
        </w:rPr>
        <w:t>r</w:t>
      </w:r>
      <w:r>
        <w:t xml:space="preserve"> while </w:t>
      </w:r>
      <w:del w:id="103" w:author="living" w:date="2017-10-31T08:43:00Z">
        <w:r w:rsidDel="00453587">
          <w:delText>taking into account</w:delText>
        </w:r>
      </w:del>
      <w:ins w:id="104" w:author="living" w:date="2017-10-31T08:43:00Z">
        <w:r w:rsidR="00453587">
          <w:t>considering</w:t>
        </w:r>
      </w:ins>
      <w:r>
        <w:t xml:space="preserve"> the advantages of stability and concealment.</w:t>
      </w:r>
    </w:p>
    <w:p w:rsidR="00435A8A" w:rsidRDefault="00F42009">
      <w:pPr>
        <w:spacing w:line="240" w:lineRule="auto"/>
        <w:ind w:firstLineChars="200" w:firstLine="400"/>
      </w:pPr>
      <w:r>
        <w:t xml:space="preserve">The detection of DGA algorithm mainly includes black list, machine learning method and reverse engineering. </w:t>
      </w:r>
      <w:proofErr w:type="spellStart"/>
      <w:r>
        <w:t>L.Bilge</w:t>
      </w:r>
      <w:proofErr w:type="spellEnd"/>
      <w:r w:rsidR="00DE13BD">
        <w:t xml:space="preserve"> </w:t>
      </w:r>
      <w:r>
        <w:rPr>
          <w:lang w:val="en-US"/>
        </w:rPr>
        <w:t>(Bilge et al, 2011)</w:t>
      </w:r>
      <w:r>
        <w:t xml:space="preserve"> extracted a total of 15 features from the DNS data based on time, DNS response, TTL (Time to Live), domain name characters. </w:t>
      </w:r>
      <w:del w:id="105" w:author="living" w:date="2017-10-31T08:45:00Z">
        <w:r w:rsidDel="00453587">
          <w:delText>They use the</w:delText>
        </w:r>
      </w:del>
      <w:ins w:id="106" w:author="living" w:date="2017-10-31T08:45:00Z">
        <w:r w:rsidR="00453587">
          <w:t>The</w:t>
        </w:r>
      </w:ins>
      <w:r>
        <w:t xml:space="preserve"> J48 decision tree </w:t>
      </w:r>
      <w:ins w:id="107" w:author="living" w:date="2017-10-31T08:45:00Z">
        <w:r w:rsidR="00453587">
          <w:t xml:space="preserve">is used </w:t>
        </w:r>
      </w:ins>
      <w:r>
        <w:t xml:space="preserve">to train the classifier and make up for the inability to detect a malicious domain name that has been used only once by an IP address with the perfect feature selection. </w:t>
      </w:r>
      <w:del w:id="108" w:author="living" w:date="2017-10-31T08:46:00Z">
        <w:r w:rsidDel="00453587">
          <w:delText xml:space="preserve">They </w:delText>
        </w:r>
      </w:del>
      <w:ins w:id="109" w:author="living" w:date="2017-10-31T08:46:00Z">
        <w:r w:rsidR="00453587">
          <w:t>Besides, they also</w:t>
        </w:r>
        <w:r w:rsidR="00453587">
          <w:t xml:space="preserve"> </w:t>
        </w:r>
      </w:ins>
      <w:r>
        <w:t xml:space="preserve">set up the EXPOSURE system to conduct extensive detection of malicious domain names. B. </w:t>
      </w:r>
      <w:proofErr w:type="spellStart"/>
      <w:r>
        <w:t>Rahbarinia</w:t>
      </w:r>
      <w:proofErr w:type="spellEnd"/>
      <w:r>
        <w:t xml:space="preserve"> proposed a behaviour based system named </w:t>
      </w:r>
      <w:proofErr w:type="spellStart"/>
      <w:r>
        <w:t>Segugio</w:t>
      </w:r>
      <w:proofErr w:type="spellEnd"/>
      <w:r>
        <w:t xml:space="preserve"> (</w:t>
      </w:r>
      <w:proofErr w:type="spellStart"/>
      <w:r>
        <w:t>Rahbarinia</w:t>
      </w:r>
      <w:proofErr w:type="spellEnd"/>
      <w:r>
        <w:t xml:space="preserve">, 2016). </w:t>
      </w:r>
      <w:proofErr w:type="spellStart"/>
      <w:r>
        <w:t>Segugio</w:t>
      </w:r>
      <w:proofErr w:type="spellEnd"/>
      <w:r>
        <w:t xml:space="preserve"> efficiently discovers the newly added malware-control domain name by tracking DNS requests that are infected by host malware in a large ISP network. </w:t>
      </w:r>
      <w:proofErr w:type="spellStart"/>
      <w:r>
        <w:t>Notos</w:t>
      </w:r>
      <w:proofErr w:type="spellEnd"/>
      <w:r>
        <w:t xml:space="preserve"> </w:t>
      </w:r>
      <w:r>
        <w:rPr>
          <w:lang w:val="en-US"/>
        </w:rPr>
        <w:t>(</w:t>
      </w:r>
      <w:proofErr w:type="spellStart"/>
      <w:r>
        <w:rPr>
          <w:lang w:val="en-US"/>
        </w:rPr>
        <w:t>Antonakakis</w:t>
      </w:r>
      <w:proofErr w:type="spellEnd"/>
      <w:r>
        <w:rPr>
          <w:lang w:val="en-US"/>
        </w:rPr>
        <w:t xml:space="preserve"> et al., 2010)</w:t>
      </w:r>
      <w:r>
        <w:t xml:space="preserve"> and EXPOSURE</w:t>
      </w:r>
      <w:ins w:id="110" w:author="living" w:date="2017-10-31T08:46:00Z">
        <w:r w:rsidR="00453587">
          <w:t xml:space="preserve"> </w:t>
        </w:r>
      </w:ins>
      <w:ins w:id="111" w:author="living" w:date="2017-10-31T08:47:00Z">
        <w:r w:rsidR="00453587">
          <w:t>establish</w:t>
        </w:r>
      </w:ins>
      <w:del w:id="112" w:author="living" w:date="2017-10-31T08:46:00Z">
        <w:r w:rsidDel="00453587">
          <w:delText xml:space="preserve"> are established</w:delText>
        </w:r>
      </w:del>
      <w:r>
        <w:t xml:space="preserve"> domain-IP mapping relationship model (using the characteristics of the domain name string, the domain name carries malicious content and other information) </w:t>
      </w:r>
      <w:del w:id="113" w:author="living" w:date="2017-10-31T08:48:00Z">
        <w:r w:rsidDel="00453587">
          <w:delText>and did not use</w:delText>
        </w:r>
      </w:del>
      <w:ins w:id="114" w:author="living" w:date="2017-10-31T08:48:00Z">
        <w:r w:rsidR="00453587">
          <w:t>without using</w:t>
        </w:r>
      </w:ins>
      <w:r>
        <w:t xml:space="preserve"> the local DNS server downstream host request behaviours. Compared to </w:t>
      </w:r>
      <w:del w:id="115" w:author="living" w:date="2017-10-31T08:48:00Z">
        <w:r w:rsidDel="00453587">
          <w:delText xml:space="preserve">this </w:delText>
        </w:r>
      </w:del>
      <w:ins w:id="116" w:author="living" w:date="2017-10-31T08:48:00Z">
        <w:r w:rsidR="00453587">
          <w:t>these</w:t>
        </w:r>
        <w:r w:rsidR="00453587">
          <w:t xml:space="preserve"> </w:t>
        </w:r>
      </w:ins>
      <w:r>
        <w:t xml:space="preserve">two, </w:t>
      </w:r>
      <w:proofErr w:type="spellStart"/>
      <w:r>
        <w:t>Segugio</w:t>
      </w:r>
      <w:proofErr w:type="spellEnd"/>
      <w:r>
        <w:t xml:space="preserve"> monitors DNS user requests for DNS requests, focusing on the precise "malware-only" domain name. J. Woodbridge (Woodbridge and Anderson, 2016) and </w:t>
      </w:r>
      <w:del w:id="117" w:author="living" w:date="2017-10-31T08:49:00Z">
        <w:r w:rsidDel="00453587">
          <w:delText>so on</w:delText>
        </w:r>
      </w:del>
      <w:ins w:id="118" w:author="living" w:date="2017-10-31T08:49:00Z">
        <w:r w:rsidR="00453587">
          <w:t>other researchers</w:t>
        </w:r>
      </w:ins>
      <w:r>
        <w:t xml:space="preserve"> use LSTM to predict DGA-generated domain names that can be run in real time and do not require artificially created features. D. </w:t>
      </w:r>
      <w:proofErr w:type="spellStart"/>
      <w:r>
        <w:t>Plohmann</w:t>
      </w:r>
      <w:proofErr w:type="spellEnd"/>
      <w:r>
        <w:t xml:space="preserve">, F. </w:t>
      </w:r>
      <w:proofErr w:type="spellStart"/>
      <w:r>
        <w:t>Fkie</w:t>
      </w:r>
      <w:proofErr w:type="spellEnd"/>
      <w:r>
        <w:t xml:space="preserve"> and others have</w:t>
      </w:r>
      <w:ins w:id="119" w:author="living" w:date="2017-10-31T08:49:00Z">
        <w:r w:rsidR="00453587">
          <w:t xml:space="preserve"> conducted</w:t>
        </w:r>
      </w:ins>
      <w:del w:id="120" w:author="living" w:date="2017-10-31T08:49:00Z">
        <w:r w:rsidDel="00453587">
          <w:delText xml:space="preserve"> done</w:delText>
        </w:r>
      </w:del>
      <w:r>
        <w:t xml:space="preserve"> a lot of detailed work on the DGA </w:t>
      </w:r>
      <w:r>
        <w:rPr>
          <w:lang w:val="en-US"/>
        </w:rPr>
        <w:t>(</w:t>
      </w:r>
      <w:proofErr w:type="spellStart"/>
      <w:r>
        <w:rPr>
          <w:lang w:val="en-US"/>
        </w:rPr>
        <w:t>Plohmann</w:t>
      </w:r>
      <w:proofErr w:type="spellEnd"/>
      <w:r>
        <w:rPr>
          <w:lang w:val="en-US"/>
        </w:rPr>
        <w:t xml:space="preserve"> et al., 2016)</w:t>
      </w:r>
      <w:r>
        <w:t xml:space="preserve">. They conducted a comprehensive study of 43 DGA malware families and variants, presented a taxonomy for DGA, and used </w:t>
      </w:r>
      <w:r w:rsidRPr="00453587">
        <w:rPr>
          <w:highlight w:val="yellow"/>
          <w:rPrChange w:id="121" w:author="living" w:date="2017-10-31T08:51:00Z">
            <w:rPr/>
          </w:rPrChange>
        </w:rPr>
        <w:t>it</w:t>
      </w:r>
      <w:r>
        <w:t xml:space="preserve"> to classify and compare the studied DGA.</w:t>
      </w:r>
    </w:p>
    <w:p w:rsidR="00435A8A" w:rsidRDefault="00F42009">
      <w:pPr>
        <w:spacing w:line="240" w:lineRule="auto"/>
        <w:ind w:firstLineChars="200" w:firstLine="400"/>
      </w:pPr>
      <w:del w:id="122" w:author="living" w:date="2017-10-31T08:51:00Z">
        <w:r w:rsidDel="00453587">
          <w:delText xml:space="preserve">The </w:delText>
        </w:r>
      </w:del>
      <w:ins w:id="123" w:author="living" w:date="2017-10-31T08:51:00Z">
        <w:r w:rsidR="00453587">
          <w:t xml:space="preserve">In general, the </w:t>
        </w:r>
      </w:ins>
      <w:r>
        <w:t xml:space="preserve">above-mentioned detection methods </w:t>
      </w:r>
      <w:del w:id="124" w:author="living" w:date="2017-10-31T08:51:00Z">
        <w:r w:rsidDel="00453587">
          <w:delText xml:space="preserve">generally </w:delText>
        </w:r>
      </w:del>
      <w:r>
        <w:t xml:space="preserve">use the Alexa top domain name as a whitelist for initial filtering, but the number of filtered domain names is </w:t>
      </w:r>
      <w:del w:id="125" w:author="living" w:date="2017-10-31T08:51:00Z">
        <w:r w:rsidDel="00453587">
          <w:delText xml:space="preserve">very </w:delText>
        </w:r>
      </w:del>
      <w:ins w:id="126" w:author="living" w:date="2017-10-31T08:51:00Z">
        <w:r w:rsidR="00453587">
          <w:t xml:space="preserve">quite </w:t>
        </w:r>
      </w:ins>
      <w:r>
        <w:t>limited.</w:t>
      </w:r>
    </w:p>
    <w:p w:rsidR="00435A8A" w:rsidRDefault="00F42009">
      <w:pPr>
        <w:tabs>
          <w:tab w:val="left" w:pos="567"/>
        </w:tabs>
        <w:spacing w:before="220" w:after="220" w:line="260" w:lineRule="exact"/>
        <w:ind w:left="567" w:hanging="567"/>
        <w:jc w:val="left"/>
        <w:rPr>
          <w:b/>
          <w:sz w:val="24"/>
        </w:rPr>
      </w:pPr>
      <w:r>
        <w:rPr>
          <w:b/>
          <w:sz w:val="24"/>
        </w:rPr>
        <w:t>2.4</w:t>
      </w:r>
      <w:r>
        <w:rPr>
          <w:b/>
          <w:sz w:val="24"/>
        </w:rPr>
        <w:tab/>
        <w:t xml:space="preserve">Related </w:t>
      </w:r>
      <w:r>
        <w:rPr>
          <w:rFonts w:hint="eastAsia"/>
          <w:b/>
          <w:sz w:val="24"/>
          <w:lang w:eastAsia="zh-CN"/>
        </w:rPr>
        <w:t>W</w:t>
      </w:r>
      <w:r>
        <w:rPr>
          <w:b/>
          <w:sz w:val="24"/>
        </w:rPr>
        <w:t>ork</w:t>
      </w:r>
    </w:p>
    <w:p w:rsidR="00435A8A" w:rsidRDefault="00F42009">
      <w:pPr>
        <w:spacing w:line="240" w:lineRule="auto"/>
        <w:ind w:firstLine="0"/>
      </w:pPr>
      <w:r>
        <w:t xml:space="preserve">The biggest difference between our work and the detection model for traffic </w:t>
      </w:r>
      <w:del w:id="127" w:author="living" w:date="2017-10-31T08:51:00Z">
        <w:r w:rsidDel="00453587">
          <w:delText xml:space="preserve">is </w:delText>
        </w:r>
      </w:del>
      <w:ins w:id="128" w:author="living" w:date="2017-10-31T08:51:00Z">
        <w:r w:rsidR="00453587">
          <w:t>refers to</w:t>
        </w:r>
        <w:r w:rsidR="00453587">
          <w:t xml:space="preserve"> </w:t>
        </w:r>
      </w:ins>
      <w:r>
        <w:t>that we do not focus on false positives. We want to get the highest possible recall rate, extraction rate and extraction efficiency.</w:t>
      </w:r>
    </w:p>
    <w:p w:rsidR="00435A8A" w:rsidRDefault="00F42009">
      <w:pPr>
        <w:spacing w:line="240" w:lineRule="auto"/>
        <w:ind w:firstLineChars="200" w:firstLine="400"/>
      </w:pPr>
      <w:del w:id="129" w:author="living" w:date="2017-10-31T08:51:00Z">
        <w:r w:rsidDel="00453587">
          <w:delText xml:space="preserve">For </w:delText>
        </w:r>
      </w:del>
      <w:ins w:id="130" w:author="living" w:date="2017-10-31T08:51:00Z">
        <w:r w:rsidR="00453587">
          <w:t>Regarding</w:t>
        </w:r>
        <w:r w:rsidR="00453587">
          <w:t xml:space="preserve"> </w:t>
        </w:r>
      </w:ins>
      <w:r>
        <w:t xml:space="preserve">the work of amplification attacks, the most significant point is that we only need to use passive DNS rather than complete package. </w:t>
      </w:r>
      <w:del w:id="131" w:author="living" w:date="2017-10-31T08:52:00Z">
        <w:r w:rsidDel="00453587">
          <w:delText xml:space="preserve">We first </w:delText>
        </w:r>
      </w:del>
      <w:ins w:id="132" w:author="living" w:date="2017-10-31T08:52:00Z">
        <w:r w:rsidR="00453587">
          <w:t>At first, we attempted</w:t>
        </w:r>
      </w:ins>
      <w:del w:id="133" w:author="living" w:date="2017-10-31T08:52:00Z">
        <w:r w:rsidDel="00453587">
          <w:delText>tried</w:delText>
        </w:r>
      </w:del>
      <w:r>
        <w:t xml:space="preserve"> using logistic regression, hoping to achieve binary classification with a small number of attributes. We try to modify the manual annotation to improve the recall rate, but even if this is done, the difference between the number of positive cases and the number of negative cases is still very large. </w:t>
      </w:r>
      <w:del w:id="134" w:author="living" w:date="2017-10-31T08:52:00Z">
        <w:r w:rsidDel="00BF68F2">
          <w:delText xml:space="preserve">So that </w:delText>
        </w:r>
      </w:del>
      <w:ins w:id="135" w:author="living" w:date="2017-10-31T08:52:00Z">
        <w:r w:rsidR="00BF68F2">
          <w:t>A</w:t>
        </w:r>
      </w:ins>
      <w:ins w:id="136" w:author="living" w:date="2017-10-31T08:53:00Z">
        <w:r w:rsidR="00BF68F2">
          <w:t xml:space="preserve">s a result, </w:t>
        </w:r>
      </w:ins>
      <w:r>
        <w:t>we cannot get stable corresponding to the corresponding weight of the various features. We consider</w:t>
      </w:r>
      <w:del w:id="137" w:author="living" w:date="2017-10-31T08:53:00Z">
        <w:r w:rsidDel="00BF68F2">
          <w:delText xml:space="preserve"> the use of</w:delText>
        </w:r>
      </w:del>
      <w:ins w:id="138" w:author="living" w:date="2017-10-31T08:53:00Z">
        <w:r w:rsidR="00BF68F2">
          <w:t xml:space="preserve"> using</w:t>
        </w:r>
      </w:ins>
      <w:r>
        <w:t xml:space="preserve"> more practical statistical methods and observation experience in the classification. </w:t>
      </w:r>
      <w:del w:id="139" w:author="living" w:date="2017-10-31T08:53:00Z">
        <w:r w:rsidDel="00BF68F2">
          <w:delText xml:space="preserve">And </w:delText>
        </w:r>
      </w:del>
      <w:ins w:id="140" w:author="living" w:date="2017-10-31T08:53:00Z">
        <w:r w:rsidR="00BF68F2">
          <w:t>Besides,</w:t>
        </w:r>
        <w:r w:rsidR="00BF68F2">
          <w:t xml:space="preserve"> </w:t>
        </w:r>
      </w:ins>
      <w:r>
        <w:t xml:space="preserve">we are concerned about the proportion of TXT queries and ANY queries. </w:t>
      </w:r>
      <w:ins w:id="141" w:author="living" w:date="2017-10-31T08:54:00Z">
        <w:r w:rsidR="00BF68F2">
          <w:t>To</w:t>
        </w:r>
        <w:r w:rsidR="00BF68F2">
          <w:t xml:space="preserve"> save the additional text information of the domain name</w:t>
        </w:r>
        <w:r w:rsidR="00BF68F2">
          <w:t xml:space="preserve"> </w:t>
        </w:r>
      </w:ins>
      <w:r>
        <w:t xml:space="preserve">TXT records are </w:t>
      </w:r>
      <w:del w:id="142" w:author="living" w:date="2017-10-31T08:54:00Z">
        <w:r w:rsidDel="00BF68F2">
          <w:delText xml:space="preserve">used to save the additional text information of the domain name, which content </w:delText>
        </w:r>
      </w:del>
      <w:ins w:id="143" w:author="living" w:date="2017-10-31T08:54:00Z">
        <w:r w:rsidR="00BF68F2">
          <w:t xml:space="preserve">used and the content is </w:t>
        </w:r>
      </w:ins>
      <w:r>
        <w:t xml:space="preserve">written in a certain format, like the SPF format. </w:t>
      </w:r>
      <w:del w:id="144" w:author="living" w:date="2017-10-31T08:55:00Z">
        <w:r w:rsidDel="00BF68F2">
          <w:delText xml:space="preserve">And </w:delText>
        </w:r>
      </w:del>
      <w:ins w:id="145" w:author="living" w:date="2017-10-31T08:55:00Z">
        <w:r w:rsidR="00BF68F2">
          <w:t xml:space="preserve">Additionally, </w:t>
        </w:r>
      </w:ins>
      <w:r>
        <w:t xml:space="preserve">this format is used to register a domain name for outgoing mail all the IP address. When an attacker uses an TXT record to amplify an attack, it uses the pre-registered domain name and sets the txt record content of the domain name </w:t>
      </w:r>
      <w:proofErr w:type="gramStart"/>
      <w:r>
        <w:t>as long as</w:t>
      </w:r>
      <w:proofErr w:type="gramEnd"/>
      <w:r>
        <w:t xml:space="preserve"> possible to increase the magnification. </w:t>
      </w:r>
      <w:r w:rsidRPr="00BF68F2">
        <w:rPr>
          <w:highlight w:val="yellow"/>
          <w:rPrChange w:id="146" w:author="living" w:date="2017-10-31T08:55:00Z">
            <w:rPr/>
          </w:rPrChange>
        </w:rPr>
        <w:t>Any query will query all the records of the domain name, the attacker chooses to use ANY query,</w:t>
      </w:r>
      <w:r>
        <w:t xml:space="preserve"> they can easily get a lot of </w:t>
      </w:r>
      <w:del w:id="147" w:author="living" w:date="2017-10-31T08:57:00Z">
        <w:r w:rsidDel="00BF68F2">
          <w:delText>magnification.</w:delText>
        </w:r>
      </w:del>
      <w:del w:id="148" w:author="living" w:date="2017-10-31T08:56:00Z">
        <w:r w:rsidDel="00BF68F2">
          <w:delText xml:space="preserve"> Only concerned </w:delText>
        </w:r>
      </w:del>
      <w:ins w:id="149" w:author="living" w:date="2017-10-31T08:57:00Z">
        <w:r w:rsidR="00BF68F2">
          <w:t>magnification. The</w:t>
        </w:r>
      </w:ins>
      <w:ins w:id="150" w:author="living" w:date="2017-10-31T08:56:00Z">
        <w:r w:rsidR="00BF68F2">
          <w:t xml:space="preserve"> only concern </w:t>
        </w:r>
      </w:ins>
      <w:r>
        <w:t>about the proportion of TXT query and ANY query is to minimize the extraction time</w:t>
      </w:r>
      <w:r w:rsidRPr="00BF68F2">
        <w:rPr>
          <w:highlight w:val="yellow"/>
          <w:rPrChange w:id="151" w:author="living" w:date="2017-10-31T08:57:00Z">
            <w:rPr/>
          </w:rPrChange>
        </w:rPr>
        <w:t>, in the process of doing traversal can record each domain name TXT query and ANY query number, and the number of all inquiries.</w:t>
      </w:r>
      <w:r>
        <w:t xml:space="preserve"> </w:t>
      </w:r>
    </w:p>
    <w:p w:rsidR="00435A8A" w:rsidRDefault="00F42009">
      <w:pPr>
        <w:spacing w:line="240" w:lineRule="auto"/>
        <w:ind w:firstLineChars="200" w:firstLine="400"/>
      </w:pPr>
      <w:r>
        <w:t xml:space="preserve">The extraction of random sub domain attack traffic </w:t>
      </w:r>
      <w:del w:id="152" w:author="living" w:date="2017-10-31T08:58:00Z">
        <w:r w:rsidDel="00BF68F2">
          <w:delText>is similar to</w:delText>
        </w:r>
      </w:del>
      <w:ins w:id="153" w:author="living" w:date="2017-10-31T08:58:00Z">
        <w:r w:rsidR="00BF68F2">
          <w:t>has similarities with</w:t>
        </w:r>
      </w:ins>
      <w:r>
        <w:t xml:space="preserve"> above method. We mainly focus on the number of sub domain names and domain name query success rate. In the process of extracting, the reverse domain name parsing record (suffix is </w:t>
      </w:r>
      <w:r>
        <w:rPr>
          <w:i/>
        </w:rPr>
        <w:t>‘.in-</w:t>
      </w:r>
      <w:proofErr w:type="spellStart"/>
      <w:proofErr w:type="gramStart"/>
      <w:r>
        <w:rPr>
          <w:i/>
        </w:rPr>
        <w:t>addr.arpa</w:t>
      </w:r>
      <w:proofErr w:type="spellEnd"/>
      <w:proofErr w:type="gramEnd"/>
      <w:r>
        <w:rPr>
          <w:i/>
        </w:rPr>
        <w:t>’</w:t>
      </w:r>
      <w:r>
        <w:t>) and some misconfigured domain names (suffix is usually</w:t>
      </w:r>
      <w:r>
        <w:rPr>
          <w:i/>
        </w:rPr>
        <w:t xml:space="preserve"> '.localhost'</w:t>
      </w:r>
      <w:r>
        <w:t xml:space="preserve"> or </w:t>
      </w:r>
      <w:r>
        <w:rPr>
          <w:i/>
        </w:rPr>
        <w:t>'.local'</w:t>
      </w:r>
      <w:r>
        <w:t>) are cleaned first, which will generate a large number of subdomains and unresolvable records.</w:t>
      </w:r>
    </w:p>
    <w:p w:rsidR="00435A8A" w:rsidRDefault="00F42009">
      <w:pPr>
        <w:spacing w:line="240" w:lineRule="auto"/>
        <w:ind w:firstLineChars="200" w:firstLine="400"/>
        <w:rPr>
          <w:lang w:eastAsia="zh-CN"/>
        </w:rPr>
      </w:pPr>
      <w:r w:rsidRPr="00BF68F2">
        <w:rPr>
          <w:highlight w:val="yellow"/>
          <w:lang w:eastAsia="zh-CN"/>
          <w:rPrChange w:id="154" w:author="living" w:date="2017-10-31T08:58:00Z">
            <w:rPr>
              <w:lang w:eastAsia="zh-CN"/>
            </w:rPr>
          </w:rPrChange>
        </w:rPr>
        <w:t>For the extraction of DGA domain</w:t>
      </w:r>
      <w:r>
        <w:rPr>
          <w:lang w:eastAsia="zh-CN"/>
        </w:rPr>
        <w:t xml:space="preserve">. Effect </w:t>
      </w:r>
      <w:r>
        <w:rPr>
          <w:rFonts w:hint="eastAsia"/>
          <w:lang w:eastAsia="zh-CN"/>
        </w:rPr>
        <w:t xml:space="preserve">of </w:t>
      </w:r>
      <w:del w:id="155" w:author="living" w:date="2017-10-31T08:58:00Z">
        <w:r w:rsidDel="00BF68F2">
          <w:rPr>
            <w:lang w:eastAsia="zh-CN"/>
          </w:rPr>
          <w:delText>using only</w:delText>
        </w:r>
      </w:del>
      <w:ins w:id="156" w:author="living" w:date="2017-10-31T08:58:00Z">
        <w:r w:rsidR="00BF68F2">
          <w:rPr>
            <w:lang w:eastAsia="zh-CN"/>
          </w:rPr>
          <w:t>only using</w:t>
        </w:r>
      </w:ins>
      <w:r>
        <w:rPr>
          <w:lang w:eastAsia="zh-CN"/>
        </w:rPr>
        <w:t xml:space="preserve"> the blacklist filtering is poor.</w:t>
      </w:r>
      <w:r>
        <w:t xml:space="preserve"> </w:t>
      </w:r>
      <w:r>
        <w:rPr>
          <w:lang w:eastAsia="zh-CN"/>
        </w:rPr>
        <w:t xml:space="preserve">Simple use of statistical data for fitting leads to very low extraction rates due to the diversity and complexity of the DGA species. It takes too much time to build complex models and detection methods, so we choose to </w:t>
      </w:r>
      <w:r>
        <w:rPr>
          <w:lang w:eastAsia="zh-CN"/>
        </w:rPr>
        <w:lastRenderedPageBreak/>
        <w:t>use black and white list training model</w:t>
      </w:r>
      <w:del w:id="157" w:author="living" w:date="2017-10-31T08:59:00Z">
        <w:r w:rsidDel="00BF68F2">
          <w:rPr>
            <w:lang w:eastAsia="zh-CN"/>
          </w:rPr>
          <w:delText xml:space="preserve">, and </w:delText>
        </w:r>
      </w:del>
      <w:ins w:id="158" w:author="living" w:date="2017-10-31T08:59:00Z">
        <w:r w:rsidR="00BF68F2">
          <w:rPr>
            <w:lang w:eastAsia="zh-CN"/>
          </w:rPr>
          <w:t xml:space="preserve"> as well as </w:t>
        </w:r>
      </w:ins>
      <w:r>
        <w:rPr>
          <w:lang w:eastAsia="zh-CN"/>
        </w:rPr>
        <w:t>select only the domain name character.</w:t>
      </w:r>
    </w:p>
    <w:p w:rsidR="00435A8A" w:rsidRDefault="00F42009">
      <w:pPr>
        <w:pStyle w:val="1"/>
        <w:numPr>
          <w:ilvl w:val="0"/>
          <w:numId w:val="0"/>
        </w:numPr>
      </w:pPr>
      <w:r>
        <w:t>3</w:t>
      </w:r>
      <w:r>
        <w:tab/>
        <w:t>System description</w:t>
      </w:r>
    </w:p>
    <w:p w:rsidR="00435A8A" w:rsidRDefault="00F42009">
      <w:pPr>
        <w:spacing w:line="240" w:lineRule="auto"/>
      </w:pPr>
      <w:del w:id="159" w:author="living" w:date="2017-10-31T09:01:00Z">
        <w:r w:rsidDel="00BF68F2">
          <w:delText>The goal of our system is</w:delText>
        </w:r>
      </w:del>
      <w:ins w:id="160" w:author="living" w:date="2017-10-31T09:01:00Z">
        <w:r w:rsidR="00BF68F2">
          <w:t>Our system aims</w:t>
        </w:r>
      </w:ins>
      <w:r>
        <w:t xml:space="preserve"> to extract DNS traffic from amplification attacks, random subdomain attacks and DGA. Given a continuous flow of time, or even only one hour of traffic data, we can initially determine the malicious part. Intuitively, we can divide a batch of DNS data into two parts, some of which only contain legitimate access, and the other part contains </w:t>
      </w:r>
      <w:del w:id="161" w:author="living" w:date="2017-10-31T09:02:00Z">
        <w:r w:rsidDel="0060510F">
          <w:delText>all of</w:delText>
        </w:r>
      </w:del>
      <w:ins w:id="162" w:author="living" w:date="2017-10-31T09:02:00Z">
        <w:r w:rsidR="0060510F">
          <w:t>all</w:t>
        </w:r>
      </w:ins>
      <w:r>
        <w:t xml:space="preserve"> the malicious traffic.</w:t>
      </w:r>
      <w:r>
        <w:rPr>
          <w:rFonts w:hint="eastAsia"/>
          <w:lang w:eastAsia="zh-CN"/>
        </w:rPr>
        <w:t xml:space="preserve"> </w:t>
      </w:r>
      <w:r>
        <w:t>Our data source is passive DNS data</w:t>
      </w:r>
      <w:ins w:id="163" w:author="living" w:date="2017-10-31T09:03:00Z">
        <w:r w:rsidR="0060510F">
          <w:t xml:space="preserve"> including</w:t>
        </w:r>
      </w:ins>
      <w:del w:id="164" w:author="living" w:date="2017-10-31T09:03:00Z">
        <w:r w:rsidDel="0060510F">
          <w:delText>, which contains</w:delText>
        </w:r>
      </w:del>
      <w:r>
        <w:t xml:space="preserve"> the recursive domain name server response history information. We collected recursive DNS server data from Shanxi and Guangdong, with an average of 80 million data per hour in Shanxi and an average of one hundred and seventy million data per hour in Guangdong. </w:t>
      </w:r>
      <w:del w:id="165" w:author="living" w:date="2017-10-31T09:03:00Z">
        <w:r w:rsidDel="0060510F">
          <w:delText xml:space="preserve">In </w:delText>
        </w:r>
      </w:del>
      <w:ins w:id="166" w:author="living" w:date="2017-10-31T09:03:00Z">
        <w:r w:rsidR="0060510F">
          <w:t>During</w:t>
        </w:r>
        <w:r w:rsidR="0060510F">
          <w:t xml:space="preserve"> </w:t>
        </w:r>
      </w:ins>
      <w:r>
        <w:t xml:space="preserve">the process of extracting DGA domain name traffic, we collected a blacklist with a whitelist, where the blacklist came from the </w:t>
      </w:r>
      <w:r w:rsidRPr="0060510F">
        <w:rPr>
          <w:highlight w:val="yellow"/>
          <w:rPrChange w:id="167" w:author="living" w:date="2017-10-31T09:03:00Z">
            <w:rPr/>
          </w:rPrChange>
        </w:rPr>
        <w:t xml:space="preserve">360 </w:t>
      </w:r>
      <w:proofErr w:type="spellStart"/>
      <w:r w:rsidRPr="0060510F">
        <w:rPr>
          <w:highlight w:val="yellow"/>
          <w:rPrChange w:id="168" w:author="living" w:date="2017-10-31T09:03:00Z">
            <w:rPr/>
          </w:rPrChange>
        </w:rPr>
        <w:t>netlab</w:t>
      </w:r>
      <w:proofErr w:type="spellEnd"/>
      <w:r w:rsidRPr="0060510F">
        <w:rPr>
          <w:highlight w:val="yellow"/>
          <w:rPrChange w:id="169" w:author="living" w:date="2017-10-31T09:03:00Z">
            <w:rPr/>
          </w:rPrChange>
        </w:rPr>
        <w:t xml:space="preserve">, the whitelist used </w:t>
      </w:r>
      <w:proofErr w:type="spellStart"/>
      <w:r w:rsidRPr="0060510F">
        <w:rPr>
          <w:highlight w:val="yellow"/>
          <w:rPrChange w:id="170" w:author="living" w:date="2017-10-31T09:03:00Z">
            <w:rPr/>
          </w:rPrChange>
        </w:rPr>
        <w:t>alexa</w:t>
      </w:r>
      <w:proofErr w:type="spellEnd"/>
      <w:r w:rsidRPr="0060510F">
        <w:rPr>
          <w:highlight w:val="yellow"/>
          <w:rPrChange w:id="171" w:author="living" w:date="2017-10-31T09:03:00Z">
            <w:rPr/>
          </w:rPrChange>
        </w:rPr>
        <w:t xml:space="preserve"> top 1 million.</w:t>
      </w:r>
      <w:r>
        <w:t xml:space="preserve"> </w:t>
      </w:r>
    </w:p>
    <w:p w:rsidR="00435A8A" w:rsidRDefault="00F42009">
      <w:pPr>
        <w:tabs>
          <w:tab w:val="left" w:pos="567"/>
        </w:tabs>
        <w:spacing w:before="220" w:after="220" w:line="260" w:lineRule="exact"/>
        <w:ind w:left="567" w:hanging="567"/>
        <w:jc w:val="left"/>
        <w:rPr>
          <w:b/>
          <w:sz w:val="24"/>
        </w:rPr>
      </w:pPr>
      <w:r>
        <w:rPr>
          <w:b/>
          <w:sz w:val="24"/>
        </w:rPr>
        <w:t>3.1</w:t>
      </w:r>
      <w:r>
        <w:rPr>
          <w:b/>
          <w:sz w:val="24"/>
        </w:rPr>
        <w:tab/>
        <w:t xml:space="preserve">System </w:t>
      </w:r>
      <w:r>
        <w:rPr>
          <w:rFonts w:hint="eastAsia"/>
          <w:b/>
          <w:sz w:val="24"/>
          <w:lang w:eastAsia="zh-CN"/>
        </w:rPr>
        <w:t>O</w:t>
      </w:r>
      <w:r>
        <w:rPr>
          <w:b/>
          <w:sz w:val="24"/>
        </w:rPr>
        <w:t>verview</w:t>
      </w:r>
    </w:p>
    <w:p w:rsidR="00435A8A" w:rsidRDefault="00F42009">
      <w:pPr>
        <w:spacing w:line="240" w:lineRule="auto"/>
        <w:ind w:firstLine="0"/>
      </w:pPr>
      <w:r>
        <w:t xml:space="preserve">In this section, we conduct a high-level overview of our system. </w:t>
      </w:r>
      <w:del w:id="172" w:author="living" w:date="2017-10-31T09:03:00Z">
        <w:r w:rsidDel="0060510F">
          <w:delText>As shown in</w:delText>
        </w:r>
      </w:del>
      <w:ins w:id="173" w:author="living" w:date="2017-10-31T09:03:00Z">
        <w:r w:rsidR="0060510F">
          <w:t>According to</w:t>
        </w:r>
      </w:ins>
      <w:r>
        <w:t xml:space="preserve"> Figure 1, we divide the system into two parts</w:t>
      </w:r>
      <w:del w:id="174" w:author="living" w:date="2017-10-31T09:04:00Z">
        <w:r w:rsidDel="0060510F">
          <w:delText xml:space="preserve">, </w:delText>
        </w:r>
      </w:del>
      <w:ins w:id="175" w:author="living" w:date="2017-10-31T09:04:00Z">
        <w:r w:rsidR="0060510F">
          <w:t xml:space="preserve">, respectively, </w:t>
        </w:r>
      </w:ins>
      <w:r>
        <w:t xml:space="preserve">the Passive DNS </w:t>
      </w:r>
      <w:del w:id="176" w:author="living" w:date="2017-10-31T09:04:00Z">
        <w:r w:rsidDel="0060510F">
          <w:delText>preprocessing</w:delText>
        </w:r>
      </w:del>
      <w:ins w:id="177" w:author="living" w:date="2017-10-31T09:04:00Z">
        <w:r w:rsidR="0060510F">
          <w:t>pre-processing</w:t>
        </w:r>
      </w:ins>
      <w:r>
        <w:t xml:space="preserve"> module and the traffic extraction module. </w:t>
      </w:r>
      <w:del w:id="178" w:author="living" w:date="2017-10-31T09:04:00Z">
        <w:r w:rsidDel="0060510F">
          <w:delText xml:space="preserve">We </w:delText>
        </w:r>
      </w:del>
      <w:ins w:id="179" w:author="living" w:date="2017-10-31T09:04:00Z">
        <w:r w:rsidR="0060510F">
          <w:t>Besides, we</w:t>
        </w:r>
        <w:r w:rsidR="0060510F">
          <w:t xml:space="preserve"> </w:t>
        </w:r>
      </w:ins>
      <w:r>
        <w:t>will describe each module function and discuss how to achieve the goal together</w:t>
      </w:r>
      <w:ins w:id="180" w:author="living" w:date="2017-10-31T09:04:00Z">
        <w:r w:rsidR="0060510F">
          <w:t xml:space="preserve"> as well as</w:t>
        </w:r>
      </w:ins>
      <w:del w:id="181" w:author="living" w:date="2017-10-31T09:04:00Z">
        <w:r w:rsidDel="0060510F">
          <w:delText xml:space="preserve"> and</w:delText>
        </w:r>
      </w:del>
      <w:r>
        <w:t xml:space="preserve"> maximize the recall rate and efficiency.</w:t>
      </w:r>
    </w:p>
    <w:p w:rsidR="00435A8A" w:rsidRDefault="00F42009">
      <w:pPr>
        <w:spacing w:line="240" w:lineRule="auto"/>
        <w:ind w:firstLineChars="200" w:firstLine="400"/>
      </w:pPr>
      <w:r>
        <w:t xml:space="preserve">The process of </w:t>
      </w:r>
      <w:del w:id="182" w:author="living" w:date="2017-10-31T09:05:00Z">
        <w:r w:rsidDel="0060510F">
          <w:delText>preprocessing</w:delText>
        </w:r>
      </w:del>
      <w:ins w:id="183" w:author="living" w:date="2017-10-31T09:05:00Z">
        <w:r w:rsidR="0060510F">
          <w:t>pre-processing</w:t>
        </w:r>
      </w:ins>
      <w:r>
        <w:t xml:space="preserve"> mainly achieves </w:t>
      </w:r>
      <w:r>
        <w:rPr>
          <w:rFonts w:hint="eastAsia"/>
          <w:lang w:eastAsia="zh-CN"/>
        </w:rPr>
        <w:t>three</w:t>
      </w:r>
      <w:r>
        <w:t xml:space="preserve"> goals. One is to remove the DNS records containing the wrong domain name, that is, to clean data. For example, there are some illegal characters like </w:t>
      </w:r>
      <w:r>
        <w:rPr>
          <w:i/>
        </w:rPr>
        <w:t>‘!’</w:t>
      </w:r>
      <w:del w:id="184" w:author="living" w:date="2017-10-31T09:06:00Z">
        <w:r w:rsidDel="0060510F">
          <w:delText xml:space="preserve">, </w:delText>
        </w:r>
      </w:del>
      <w:ins w:id="185" w:author="living" w:date="2017-10-31T09:06:00Z">
        <w:r w:rsidR="0060510F">
          <w:t xml:space="preserve"> and</w:t>
        </w:r>
        <w:r w:rsidR="0060510F">
          <w:t xml:space="preserve"> </w:t>
        </w:r>
      </w:ins>
      <w:r>
        <w:rPr>
          <w:i/>
        </w:rPr>
        <w:t>‘_’</w:t>
      </w:r>
      <w:r>
        <w:t xml:space="preserve"> appeared in domain names. The second is to eliminate unrelated traffic</w:t>
      </w:r>
      <w:r w:rsidRPr="0060510F">
        <w:rPr>
          <w:highlight w:val="yellow"/>
          <w:rPrChange w:id="186" w:author="living" w:date="2017-10-31T09:06:00Z">
            <w:rPr/>
          </w:rPrChange>
        </w:rPr>
        <w:t>, on the one hand will be benign traffic and malicious traffic will not appear in the traffic removed, such as traffic of reverse DNS.</w:t>
      </w:r>
      <w:r>
        <w:t xml:space="preserve"> On the other</w:t>
      </w:r>
      <w:del w:id="187" w:author="living" w:date="2017-10-31T09:06:00Z">
        <w:r w:rsidDel="0060510F">
          <w:delText xml:space="preserve"> hand</w:delText>
        </w:r>
      </w:del>
      <w:r>
        <w:t>, we will try to remove domain names that do not appear in malicious traffic during a certain type of traffic extraction process. For example, the domain name in the whitelist can be removed during the extraction of DGA traffic. The third is to calculate the eigenvalues for the traffic extraction module, such as the proportion of ANY queries for each domain name.</w:t>
      </w:r>
    </w:p>
    <w:p w:rsidR="00435A8A" w:rsidRDefault="00435A8A">
      <w:pPr>
        <w:spacing w:line="240" w:lineRule="auto"/>
        <w:ind w:firstLineChars="200" w:firstLine="200"/>
        <w:rPr>
          <w:sz w:val="10"/>
          <w:szCs w:val="10"/>
        </w:rPr>
      </w:pPr>
    </w:p>
    <w:p w:rsidR="00435A8A" w:rsidRDefault="00F42009">
      <w:pPr>
        <w:spacing w:line="240" w:lineRule="auto"/>
        <w:ind w:firstLine="0"/>
      </w:pPr>
      <w:r>
        <w:rPr>
          <w:rFonts w:hint="eastAsia"/>
          <w:noProof/>
        </w:rPr>
        <w:drawing>
          <wp:inline distT="0" distB="0" distL="0" distR="0">
            <wp:extent cx="2700020" cy="1182370"/>
            <wp:effectExtent l="0" t="0" r="0" b="0"/>
            <wp:docPr id="1" name="图片 1" descr="C:\Users\24896\AppData\Local\Microsoft\Windows\INetCache\Content.Word\ww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24896\AppData\Local\Microsoft\Windows\INetCache\Content.Word\wwb1.png"/>
                    <pic:cNvPicPr>
                      <a:picLocks noChangeAspect="1" noChangeArrowheads="1"/>
                    </pic:cNvPicPr>
                  </pic:nvPicPr>
                  <pic:blipFill>
                    <a:blip r:embed="rId10" cstate="print">
                      <a:extLst>
                        <a:ext uri="{28A0092B-C50C-407E-A947-70E740481C1C}">
                          <a14:useLocalDpi xmlns:a14="http://schemas.microsoft.com/office/drawing/2010/main" val="0"/>
                        </a:ext>
                      </a:extLst>
                    </a:blip>
                    <a:srcRect l="5787" t="7865" r="3797" b="10112"/>
                    <a:stretch>
                      <a:fillRect/>
                    </a:stretch>
                  </pic:blipFill>
                  <pic:spPr>
                    <a:xfrm>
                      <a:off x="0" y="0"/>
                      <a:ext cx="2700020" cy="1182370"/>
                    </a:xfrm>
                    <a:prstGeom prst="rect">
                      <a:avLst/>
                    </a:prstGeom>
                    <a:noFill/>
                    <a:ln>
                      <a:noFill/>
                    </a:ln>
                  </pic:spPr>
                </pic:pic>
              </a:graphicData>
            </a:graphic>
          </wp:inline>
        </w:drawing>
      </w:r>
    </w:p>
    <w:p w:rsidR="00435A8A" w:rsidRDefault="00F42009">
      <w:pPr>
        <w:spacing w:before="120" w:after="240" w:line="240" w:lineRule="auto"/>
        <w:ind w:firstLine="0"/>
        <w:jc w:val="center"/>
        <w:rPr>
          <w:sz w:val="18"/>
        </w:rPr>
      </w:pPr>
      <w:r>
        <w:rPr>
          <w:sz w:val="18"/>
        </w:rPr>
        <w:t>Figure 1: System Overview.</w:t>
      </w:r>
    </w:p>
    <w:p w:rsidR="00435A8A" w:rsidRDefault="00F42009">
      <w:pPr>
        <w:tabs>
          <w:tab w:val="left" w:pos="567"/>
        </w:tabs>
        <w:spacing w:before="220" w:after="220" w:line="260" w:lineRule="exact"/>
        <w:ind w:left="567" w:hanging="567"/>
        <w:jc w:val="left"/>
        <w:rPr>
          <w:b/>
          <w:sz w:val="24"/>
        </w:rPr>
      </w:pPr>
      <w:r>
        <w:rPr>
          <w:b/>
          <w:sz w:val="24"/>
        </w:rPr>
        <w:t>3.2</w:t>
      </w:r>
      <w:r>
        <w:rPr>
          <w:b/>
          <w:sz w:val="24"/>
        </w:rPr>
        <w:tab/>
        <w:t>Statistical Features</w:t>
      </w:r>
    </w:p>
    <w:p w:rsidR="00435A8A" w:rsidRDefault="00F42009">
      <w:pPr>
        <w:spacing w:line="240" w:lineRule="auto"/>
        <w:ind w:firstLine="0"/>
      </w:pPr>
      <w:del w:id="188" w:author="living" w:date="2017-10-31T09:07:00Z">
        <w:r w:rsidDel="0060510F">
          <w:delText>In this section we</w:delText>
        </w:r>
      </w:del>
      <w:ins w:id="189" w:author="living" w:date="2017-10-31T09:07:00Z">
        <w:r w:rsidR="0060510F">
          <w:t>This section</w:t>
        </w:r>
      </w:ins>
      <w:r>
        <w:t xml:space="preserve"> will define key statistical features and introduce the calculation method. We calculate nine features for each domain name, namely, </w:t>
      </w:r>
      <w:r>
        <w:rPr>
          <w:rFonts w:hint="eastAsia"/>
          <w:lang w:eastAsia="zh-CN"/>
        </w:rPr>
        <w:t>b</w:t>
      </w:r>
      <w:r>
        <w:t xml:space="preserve">igram, trigram, </w:t>
      </w:r>
      <w:proofErr w:type="spellStart"/>
      <w:r>
        <w:t>fourgram</w:t>
      </w:r>
      <w:proofErr w:type="spellEnd"/>
      <w:r>
        <w:t xml:space="preserve">, entropy, length, </w:t>
      </w:r>
      <w:proofErr w:type="spellStart"/>
      <w:r>
        <w:t>Qar</w:t>
      </w:r>
      <w:proofErr w:type="spellEnd"/>
      <w:r>
        <w:t xml:space="preserve"> (query ANY record ratio), </w:t>
      </w:r>
      <w:proofErr w:type="spellStart"/>
      <w:r>
        <w:t>Qtr</w:t>
      </w:r>
      <w:proofErr w:type="spellEnd"/>
      <w:r>
        <w:t xml:space="preserve"> (query TXT record ratio), </w:t>
      </w:r>
      <w:proofErr w:type="spellStart"/>
      <w:r>
        <w:t>sdc</w:t>
      </w:r>
      <w:proofErr w:type="spellEnd"/>
      <w:r>
        <w:t xml:space="preserve"> (subdomain count), and </w:t>
      </w:r>
      <w:proofErr w:type="spellStart"/>
      <w:r>
        <w:t>nxdr</w:t>
      </w:r>
      <w:proofErr w:type="spellEnd"/>
      <w:r>
        <w:t xml:space="preserve"> (non-exist subdomain ratio).</w:t>
      </w:r>
    </w:p>
    <w:p w:rsidR="00435A8A" w:rsidRDefault="00F42009">
      <w:pPr>
        <w:spacing w:before="200" w:after="200" w:line="240" w:lineRule="exact"/>
        <w:ind w:left="567" w:hanging="567"/>
        <w:jc w:val="left"/>
        <w:rPr>
          <w:b/>
          <w:sz w:val="22"/>
        </w:rPr>
      </w:pPr>
      <w:r>
        <w:rPr>
          <w:b/>
          <w:sz w:val="22"/>
        </w:rPr>
        <w:t>3.2.1</w:t>
      </w:r>
      <w:r>
        <w:rPr>
          <w:b/>
          <w:sz w:val="22"/>
        </w:rPr>
        <w:tab/>
        <w:t>Definitions and Notation</w:t>
      </w:r>
    </w:p>
    <w:p w:rsidR="00435A8A" w:rsidRDefault="00F42009">
      <w:pPr>
        <w:spacing w:line="240" w:lineRule="auto"/>
        <w:ind w:firstLine="0"/>
      </w:pPr>
      <w:r>
        <w:t xml:space="preserve">A domain name </w:t>
      </w:r>
      <w:del w:id="190" w:author="living" w:date="2017-10-31T09:07:00Z">
        <w:r w:rsidDel="0060510F">
          <w:delText xml:space="preserve">consists </w:delText>
        </w:r>
      </w:del>
      <w:ins w:id="191" w:author="living" w:date="2017-10-31T09:07:00Z">
        <w:r w:rsidR="0060510F">
          <w:t>is consisted</w:t>
        </w:r>
        <w:r w:rsidR="0060510F">
          <w:t xml:space="preserve"> </w:t>
        </w:r>
      </w:ins>
      <w:r>
        <w:t xml:space="preserve">of two or more groups of ASCII or language characters, each of which is separated by </w:t>
      </w:r>
      <w:r>
        <w:rPr>
          <w:i/>
        </w:rPr>
        <w:t>‘.’</w:t>
      </w:r>
      <w:r>
        <w:t xml:space="preserve">. The rightmost part is called a TLD </w:t>
      </w:r>
      <w:r>
        <w:rPr>
          <w:lang w:eastAsia="zh-CN"/>
        </w:rPr>
        <w:t>(</w:t>
      </w:r>
      <w:r>
        <w:t>top-level domain name). SLD (Second-level domain) refers to the domain name under the top-level domain name</w:t>
      </w:r>
      <w:del w:id="192" w:author="living" w:date="2017-10-31T09:09:00Z">
        <w:r w:rsidDel="0060510F">
          <w:delText>. It</w:delText>
        </w:r>
      </w:del>
      <w:ins w:id="193" w:author="living" w:date="2017-10-31T09:09:00Z">
        <w:r w:rsidR="0060510F">
          <w:t>, which is</w:t>
        </w:r>
      </w:ins>
      <w:r>
        <w:t xml:space="preserve"> registered by the domain name registrant. Third-level domain name under the SLD, can be called sub-domain name.</w:t>
      </w:r>
    </w:p>
    <w:p w:rsidR="00435A8A" w:rsidRDefault="00F42009">
      <w:pPr>
        <w:spacing w:before="200" w:after="200" w:line="240" w:lineRule="exact"/>
        <w:ind w:left="567" w:hanging="567"/>
        <w:jc w:val="left"/>
        <w:rPr>
          <w:b/>
          <w:sz w:val="22"/>
        </w:rPr>
      </w:pPr>
      <w:r>
        <w:rPr>
          <w:b/>
          <w:sz w:val="22"/>
        </w:rPr>
        <w:t>3.2.2</w:t>
      </w:r>
      <w:r>
        <w:rPr>
          <w:b/>
          <w:sz w:val="22"/>
        </w:rPr>
        <w:tab/>
        <w:t>N-gram Features</w:t>
      </w:r>
    </w:p>
    <w:p w:rsidR="00435A8A" w:rsidRDefault="00F42009">
      <w:pPr>
        <w:spacing w:line="240" w:lineRule="auto"/>
        <w:ind w:firstLine="0"/>
        <w:rPr>
          <w:lang w:eastAsia="zh-CN"/>
        </w:rPr>
      </w:pPr>
      <w:r>
        <w:rPr>
          <w:rFonts w:hint="eastAsia"/>
          <w:lang w:eastAsia="zh-CN"/>
        </w:rPr>
        <w:t>SLD</w:t>
      </w:r>
      <w:r>
        <w:rPr>
          <w:lang w:eastAsia="zh-CN"/>
        </w:rPr>
        <w:t>s</w:t>
      </w:r>
      <w:r>
        <w:rPr>
          <w:rFonts w:hint="eastAsia"/>
          <w:lang w:eastAsia="zh-CN"/>
        </w:rPr>
        <w:t xml:space="preserve"> are </w:t>
      </w:r>
      <w:r>
        <w:rPr>
          <w:lang w:eastAsia="zh-CN"/>
        </w:rPr>
        <w:t xml:space="preserve">taken out of the domain name in the whitelist. Each of the SLDs is added with '^' at the beginning and </w:t>
      </w:r>
      <w:ins w:id="194" w:author="living" w:date="2017-10-31T09:09:00Z">
        <w:r w:rsidR="0060510F">
          <w:rPr>
            <w:lang w:eastAsia="zh-CN"/>
          </w:rPr>
          <w:t xml:space="preserve">ended with </w:t>
        </w:r>
      </w:ins>
      <w:r>
        <w:rPr>
          <w:lang w:eastAsia="zh-CN"/>
        </w:rPr>
        <w:t>the '$'</w:t>
      </w:r>
      <w:del w:id="195" w:author="living" w:date="2017-10-31T09:09:00Z">
        <w:r w:rsidDel="0060510F">
          <w:rPr>
            <w:lang w:eastAsia="zh-CN"/>
          </w:rPr>
          <w:delText xml:space="preserve"> as ending</w:delText>
        </w:r>
      </w:del>
      <w:r>
        <w:rPr>
          <w:lang w:eastAsia="zh-CN"/>
        </w:rPr>
        <w:t>.</w:t>
      </w:r>
      <w:r>
        <w:t xml:space="preserve"> </w:t>
      </w:r>
      <w:r>
        <w:rPr>
          <w:lang w:eastAsia="zh-CN"/>
        </w:rPr>
        <w:t xml:space="preserve">For example, there is a domain, </w:t>
      </w:r>
      <w:r>
        <w:rPr>
          <w:i/>
          <w:lang w:eastAsia="zh-CN"/>
        </w:rPr>
        <w:t>‘www.buaa.edu.cn’</w:t>
      </w:r>
      <w:ins w:id="196" w:author="living" w:date="2017-10-31T09:10:00Z">
        <w:r w:rsidR="0060510F">
          <w:rPr>
            <w:lang w:eastAsia="zh-CN"/>
          </w:rPr>
          <w:t xml:space="preserve"> with</w:t>
        </w:r>
      </w:ins>
      <w:del w:id="197" w:author="living" w:date="2017-10-31T09:10:00Z">
        <w:r w:rsidDel="0060510F">
          <w:rPr>
            <w:lang w:eastAsia="zh-CN"/>
          </w:rPr>
          <w:delText>, which</w:delText>
        </w:r>
      </w:del>
      <w:r>
        <w:rPr>
          <w:lang w:eastAsia="zh-CN"/>
        </w:rPr>
        <w:t xml:space="preserve"> SLD </w:t>
      </w:r>
      <w:del w:id="198" w:author="living" w:date="2017-10-31T09:10:00Z">
        <w:r w:rsidDel="0060510F">
          <w:rPr>
            <w:lang w:eastAsia="zh-CN"/>
          </w:rPr>
          <w:delText xml:space="preserve">is </w:delText>
        </w:r>
      </w:del>
      <w:ins w:id="199" w:author="living" w:date="2017-10-31T09:10:00Z">
        <w:r w:rsidR="0060510F">
          <w:rPr>
            <w:lang w:eastAsia="zh-CN"/>
          </w:rPr>
          <w:t xml:space="preserve">of </w:t>
        </w:r>
      </w:ins>
      <w:r>
        <w:rPr>
          <w:i/>
          <w:lang w:eastAsia="zh-CN"/>
        </w:rPr>
        <w:t>‘</w:t>
      </w:r>
      <w:proofErr w:type="spellStart"/>
      <w:r>
        <w:rPr>
          <w:i/>
          <w:lang w:eastAsia="zh-CN"/>
        </w:rPr>
        <w:t>buaa</w:t>
      </w:r>
      <w:proofErr w:type="spellEnd"/>
      <w:r>
        <w:rPr>
          <w:i/>
          <w:lang w:eastAsia="zh-CN"/>
        </w:rPr>
        <w:t>’</w:t>
      </w:r>
      <w:r>
        <w:rPr>
          <w:lang w:eastAsia="zh-CN"/>
        </w:rPr>
        <w:t xml:space="preserve"> and becomes </w:t>
      </w:r>
      <w:r>
        <w:rPr>
          <w:i/>
          <w:lang w:eastAsia="zh-CN"/>
        </w:rPr>
        <w:t>‘^</w:t>
      </w:r>
      <w:proofErr w:type="spellStart"/>
      <w:r>
        <w:rPr>
          <w:i/>
          <w:lang w:eastAsia="zh-CN"/>
        </w:rPr>
        <w:t>buaa</w:t>
      </w:r>
      <w:proofErr w:type="spellEnd"/>
      <w:r>
        <w:rPr>
          <w:i/>
          <w:lang w:eastAsia="zh-CN"/>
        </w:rPr>
        <w:t>&amp;’</w:t>
      </w:r>
      <w:r>
        <w:rPr>
          <w:lang w:eastAsia="zh-CN"/>
        </w:rPr>
        <w:t xml:space="preserve">. These SLDs are used as training corpus to measure the N-gram frequency distribution, where n = 2, 3, 4. </w:t>
      </w:r>
      <w:del w:id="200" w:author="living" w:date="2017-10-31T09:10:00Z">
        <w:r w:rsidDel="0060510F">
          <w:rPr>
            <w:lang w:eastAsia="zh-CN"/>
          </w:rPr>
          <w:delText>And given</w:delText>
        </w:r>
      </w:del>
      <w:ins w:id="201" w:author="living" w:date="2017-10-31T09:10:00Z">
        <w:r w:rsidR="0060510F">
          <w:rPr>
            <w:lang w:eastAsia="zh-CN"/>
          </w:rPr>
          <w:t>Besides, given</w:t>
        </w:r>
      </w:ins>
      <w:r>
        <w:rPr>
          <w:lang w:eastAsia="zh-CN"/>
        </w:rPr>
        <w:t xml:space="preserve"> a domain name, we can use their SLD respectively to obtain </w:t>
      </w:r>
      <w:r w:rsidRPr="0060510F">
        <w:rPr>
          <w:highlight w:val="yellow"/>
          <w:lang w:eastAsia="zh-CN"/>
          <w:rPrChange w:id="202" w:author="living" w:date="2017-10-31T09:11:00Z">
            <w:rPr>
              <w:lang w:eastAsia="zh-CN"/>
            </w:rPr>
          </w:rPrChange>
        </w:rPr>
        <w:t xml:space="preserve">the corresponding Bigram, Trigram, </w:t>
      </w:r>
      <w:proofErr w:type="spellStart"/>
      <w:r w:rsidRPr="0060510F">
        <w:rPr>
          <w:highlight w:val="yellow"/>
          <w:lang w:eastAsia="zh-CN"/>
          <w:rPrChange w:id="203" w:author="living" w:date="2017-10-31T09:11:00Z">
            <w:rPr>
              <w:lang w:eastAsia="zh-CN"/>
            </w:rPr>
          </w:rPrChange>
        </w:rPr>
        <w:t>Fourgram</w:t>
      </w:r>
      <w:proofErr w:type="spellEnd"/>
      <w:r w:rsidRPr="0060510F">
        <w:rPr>
          <w:highlight w:val="yellow"/>
          <w:lang w:eastAsia="zh-CN"/>
          <w:rPrChange w:id="204" w:author="living" w:date="2017-10-31T09:11:00Z">
            <w:rPr>
              <w:lang w:eastAsia="zh-CN"/>
            </w:rPr>
          </w:rPrChange>
        </w:rPr>
        <w:t xml:space="preserve"> features.</w:t>
      </w:r>
    </w:p>
    <w:p w:rsidR="00435A8A" w:rsidRDefault="00F42009">
      <w:pPr>
        <w:spacing w:before="200" w:after="200" w:line="240" w:lineRule="exact"/>
        <w:ind w:left="567" w:hanging="567"/>
        <w:jc w:val="left"/>
        <w:rPr>
          <w:b/>
          <w:sz w:val="22"/>
        </w:rPr>
      </w:pPr>
      <w:r>
        <w:rPr>
          <w:b/>
          <w:sz w:val="22"/>
        </w:rPr>
        <w:t>3.2.3</w:t>
      </w:r>
      <w:r>
        <w:rPr>
          <w:b/>
          <w:sz w:val="22"/>
        </w:rPr>
        <w:tab/>
        <w:t>Entropy Features</w:t>
      </w:r>
    </w:p>
    <w:p w:rsidR="00435A8A" w:rsidRDefault="00F42009">
      <w:pPr>
        <w:spacing w:line="240" w:lineRule="auto"/>
        <w:ind w:firstLine="0"/>
        <w:rPr>
          <w:lang w:eastAsia="zh-CN"/>
        </w:rPr>
      </w:pPr>
      <w:del w:id="205" w:author="living" w:date="2017-10-31T09:12:00Z">
        <w:r w:rsidDel="0060510F">
          <w:rPr>
            <w:lang w:eastAsia="zh-CN"/>
          </w:rPr>
          <w:delText xml:space="preserve">Given </w:delText>
        </w:r>
      </w:del>
      <w:ins w:id="206" w:author="living" w:date="2017-10-31T09:12:00Z">
        <w:r w:rsidR="0060510F">
          <w:rPr>
            <w:lang w:eastAsia="zh-CN"/>
          </w:rPr>
          <w:t xml:space="preserve">Considering </w:t>
        </w:r>
      </w:ins>
      <w:r>
        <w:rPr>
          <w:lang w:eastAsia="zh-CN"/>
        </w:rPr>
        <w:t>a domain name, we extract the SLD and calculate its entropy according to equation 1, where p(c) is the probability of occurrence of each character in the SLD. Entropy can show the randomness of a domain name.</w:t>
      </w:r>
    </w:p>
    <w:p w:rsidR="00435A8A" w:rsidRDefault="00F42009">
      <w:pPr>
        <w:spacing w:line="240" w:lineRule="auto"/>
        <w:ind w:firstLineChars="450" w:firstLine="900"/>
        <w:jc w:val="left"/>
        <w:rPr>
          <w:lang w:eastAsia="zh-CN"/>
        </w:rPr>
      </w:pPr>
      <m:oMath>
        <m:r>
          <w:rPr>
            <w:rFonts w:ascii="Cambria Math" w:hAnsi="Cambria Math" w:hint="eastAsia"/>
          </w:rPr>
          <m:t>H</m:t>
        </m:r>
        <m:d>
          <m:dPr>
            <m:ctrlPr>
              <w:rPr>
                <w:rFonts w:ascii="Cambria Math" w:hAnsi="Cambria Math"/>
                <w:i/>
              </w:rPr>
            </m:ctrlPr>
          </m:dPr>
          <m:e>
            <m:r>
              <w:rPr>
                <w:rFonts w:ascii="Cambria Math" w:hAnsi="Cambria Math"/>
              </w:rPr>
              <m:t>d</m:t>
            </m:r>
          </m:e>
        </m:d>
        <m:r>
          <w:rPr>
            <w:rFonts w:ascii="Cambria Math" w:hAnsi="Cambria Math"/>
          </w:rPr>
          <m:t xml:space="preserve"> =-</m:t>
        </m:r>
        <m:nary>
          <m:naryPr>
            <m:chr m:val="∑"/>
            <m:limLoc m:val="undOvr"/>
            <m:subHide m:val="1"/>
            <m:supHide m:val="1"/>
            <m:ctrlPr>
              <w:rPr>
                <w:rFonts w:ascii="Cambria Math" w:eastAsia="Cambria Math" w:hAnsi="Cambria Math"/>
                <w:i/>
              </w:rPr>
            </m:ctrlPr>
          </m:naryPr>
          <m:sub/>
          <m:sup/>
          <m:e>
            <m:r>
              <w:rPr>
                <w:rFonts w:ascii="Cambria Math" w:eastAsia="Cambria Math" w:hAnsi="Cambria Math"/>
              </w:rPr>
              <m:t>p</m:t>
            </m:r>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p(c)</m:t>
            </m:r>
          </m:e>
        </m:nary>
      </m:oMath>
      <w:r>
        <w:rPr>
          <w:rFonts w:hint="eastAsia"/>
          <w:lang w:eastAsia="zh-CN"/>
        </w:rPr>
        <w:t xml:space="preserve"> </w:t>
      </w:r>
      <w:r>
        <w:rPr>
          <w:lang w:eastAsia="zh-CN"/>
        </w:rPr>
        <w:t xml:space="preserve">             </w:t>
      </w:r>
      <w:r>
        <w:rPr>
          <w:rFonts w:hint="eastAsia"/>
          <w:lang w:eastAsia="zh-CN"/>
        </w:rPr>
        <w:t>(</w:t>
      </w:r>
      <w:r>
        <w:rPr>
          <w:lang w:eastAsia="zh-CN"/>
        </w:rPr>
        <w:t>1</w:t>
      </w:r>
      <w:r>
        <w:rPr>
          <w:rFonts w:hint="eastAsia"/>
          <w:lang w:eastAsia="zh-CN"/>
        </w:rPr>
        <w:t>)</w:t>
      </w:r>
    </w:p>
    <w:p w:rsidR="00435A8A" w:rsidRDefault="00F42009">
      <w:pPr>
        <w:spacing w:before="200" w:after="200" w:line="240" w:lineRule="exact"/>
        <w:ind w:left="567" w:hanging="567"/>
        <w:jc w:val="left"/>
        <w:rPr>
          <w:b/>
          <w:sz w:val="22"/>
        </w:rPr>
      </w:pPr>
      <w:r>
        <w:rPr>
          <w:b/>
          <w:sz w:val="22"/>
        </w:rPr>
        <w:lastRenderedPageBreak/>
        <w:t>3.2.4</w:t>
      </w:r>
      <w:r>
        <w:rPr>
          <w:b/>
          <w:sz w:val="22"/>
        </w:rPr>
        <w:tab/>
      </w:r>
      <w:r>
        <w:rPr>
          <w:rFonts w:hint="eastAsia"/>
          <w:b/>
          <w:sz w:val="22"/>
          <w:lang w:eastAsia="zh-CN"/>
        </w:rPr>
        <w:t>Ratio</w:t>
      </w:r>
      <w:r>
        <w:rPr>
          <w:b/>
          <w:sz w:val="22"/>
        </w:rPr>
        <w:t>-related Features</w:t>
      </w:r>
    </w:p>
    <w:p w:rsidR="00435A8A" w:rsidRDefault="00F42009">
      <w:pPr>
        <w:spacing w:line="240" w:lineRule="auto"/>
        <w:ind w:firstLine="0"/>
        <w:rPr>
          <w:lang w:eastAsia="zh-CN"/>
        </w:rPr>
      </w:pPr>
      <w:r>
        <w:rPr>
          <w:lang w:eastAsia="zh-CN"/>
        </w:rPr>
        <w:t>Some ratio-related features can be calculated through the DNS record. These features are expressed by proportion rather than absolute number, such as the proportion of ANY type queries to the total number of queries.</w:t>
      </w:r>
    </w:p>
    <w:p w:rsidR="00435A8A" w:rsidRDefault="00F42009">
      <w:pPr>
        <w:tabs>
          <w:tab w:val="left" w:pos="567"/>
        </w:tabs>
        <w:spacing w:before="220" w:after="220" w:line="260" w:lineRule="exact"/>
        <w:ind w:left="567" w:hanging="567"/>
        <w:jc w:val="left"/>
        <w:rPr>
          <w:b/>
          <w:sz w:val="24"/>
        </w:rPr>
      </w:pPr>
      <w:r>
        <w:rPr>
          <w:b/>
          <w:sz w:val="24"/>
        </w:rPr>
        <w:t>3.3</w:t>
      </w:r>
      <w:r>
        <w:rPr>
          <w:b/>
          <w:sz w:val="24"/>
        </w:rPr>
        <w:tab/>
        <w:t xml:space="preserve">Data </w:t>
      </w:r>
      <w:proofErr w:type="spellStart"/>
      <w:r>
        <w:rPr>
          <w:b/>
          <w:sz w:val="24"/>
        </w:rPr>
        <w:t>Preprocessing</w:t>
      </w:r>
      <w:proofErr w:type="spellEnd"/>
    </w:p>
    <w:p w:rsidR="00435A8A" w:rsidRDefault="00F42009">
      <w:pPr>
        <w:spacing w:line="240" w:lineRule="auto"/>
        <w:ind w:firstLine="0"/>
      </w:pPr>
      <w:r>
        <w:t xml:space="preserve">The </w:t>
      </w:r>
      <w:proofErr w:type="spellStart"/>
      <w:r>
        <w:t>preprocessing</w:t>
      </w:r>
      <w:proofErr w:type="spellEnd"/>
      <w:r>
        <w:t xml:space="preserve"> module performs </w:t>
      </w:r>
      <w:r>
        <w:rPr>
          <w:rFonts w:hint="eastAsia"/>
          <w:lang w:eastAsia="zh-CN"/>
        </w:rPr>
        <w:t>three</w:t>
      </w:r>
      <w:r>
        <w:t xml:space="preserve"> layers of raw data collected</w:t>
      </w:r>
      <w:del w:id="207" w:author="living" w:date="2017-10-31T09:15:00Z">
        <w:r w:rsidDel="009A3EE6">
          <w:delText xml:space="preserve">. Respectively, </w:delText>
        </w:r>
      </w:del>
      <w:ins w:id="208" w:author="living" w:date="2017-10-31T09:15:00Z">
        <w:r w:rsidR="009A3EE6">
          <w:t xml:space="preserve">, respectively, </w:t>
        </w:r>
      </w:ins>
      <w:r>
        <w:t>data cleaning, data filtering and feature extraction.</w:t>
      </w:r>
    </w:p>
    <w:p w:rsidR="00435A8A" w:rsidRDefault="00F42009">
      <w:pPr>
        <w:spacing w:before="200" w:after="200" w:line="240" w:lineRule="exact"/>
        <w:ind w:left="567" w:hanging="567"/>
        <w:jc w:val="left"/>
        <w:rPr>
          <w:b/>
          <w:sz w:val="22"/>
        </w:rPr>
      </w:pPr>
      <w:r>
        <w:rPr>
          <w:b/>
          <w:sz w:val="22"/>
        </w:rPr>
        <w:t>3.3.1</w:t>
      </w:r>
      <w:r>
        <w:rPr>
          <w:b/>
          <w:sz w:val="22"/>
        </w:rPr>
        <w:tab/>
      </w:r>
      <w:r>
        <w:rPr>
          <w:rFonts w:hint="eastAsia"/>
          <w:b/>
          <w:sz w:val="22"/>
          <w:lang w:eastAsia="zh-CN"/>
        </w:rPr>
        <w:t>Data</w:t>
      </w:r>
      <w:r>
        <w:rPr>
          <w:b/>
          <w:sz w:val="22"/>
        </w:rPr>
        <w:t xml:space="preserve"> Cleaning</w:t>
      </w:r>
    </w:p>
    <w:p w:rsidR="00435A8A" w:rsidRDefault="00F42009">
      <w:pPr>
        <w:spacing w:line="240" w:lineRule="auto"/>
        <w:ind w:firstLine="0"/>
        <w:rPr>
          <w:lang w:eastAsia="zh-CN"/>
        </w:rPr>
      </w:pPr>
      <w:r>
        <w:rPr>
          <w:rFonts w:hint="eastAsia"/>
          <w:lang w:eastAsia="zh-CN"/>
        </w:rPr>
        <w:t>First, a</w:t>
      </w:r>
      <w:r>
        <w:t xml:space="preserve">ll the data is to be cleaned. A valid domain name contains only 26 alphanumeric characters (including uppercase and lowercase), numbers, dashes, and points used to split each segment. It is easy to clean up these data by building regular expressions. Another part is </w:t>
      </w:r>
      <w:r>
        <w:rPr>
          <w:rFonts w:hint="eastAsia"/>
          <w:lang w:eastAsia="zh-CN"/>
        </w:rPr>
        <w:t xml:space="preserve">domain names </w:t>
      </w:r>
      <w:del w:id="209" w:author="living" w:date="2017-10-31T09:15:00Z">
        <w:r w:rsidDel="009A3EE6">
          <w:rPr>
            <w:rFonts w:hint="eastAsia"/>
            <w:lang w:eastAsia="zh-CN"/>
          </w:rPr>
          <w:delText>do</w:delText>
        </w:r>
        <w:r w:rsidDel="009A3EE6">
          <w:rPr>
            <w:lang w:eastAsia="zh-CN"/>
          </w:rPr>
          <w:delText xml:space="preserve"> </w:delText>
        </w:r>
        <w:r w:rsidDel="009A3EE6">
          <w:rPr>
            <w:rFonts w:hint="eastAsia"/>
            <w:lang w:eastAsia="zh-CN"/>
          </w:rPr>
          <w:delText>not</w:delText>
        </w:r>
        <w:r w:rsidDel="009A3EE6">
          <w:rPr>
            <w:lang w:eastAsia="zh-CN"/>
          </w:rPr>
          <w:delText xml:space="preserve"> have</w:delText>
        </w:r>
      </w:del>
      <w:ins w:id="210" w:author="living" w:date="2017-10-31T09:15:00Z">
        <w:r w:rsidR="009A3EE6">
          <w:rPr>
            <w:lang w:eastAsia="zh-CN"/>
          </w:rPr>
          <w:t>without</w:t>
        </w:r>
      </w:ins>
      <w:r>
        <w:rPr>
          <w:lang w:eastAsia="zh-CN"/>
        </w:rPr>
        <w:t xml:space="preserve"> TLD. There are many reasons for this situation, such as configuration </w:t>
      </w:r>
      <w:del w:id="211" w:author="living" w:date="2017-10-31T09:15:00Z">
        <w:r w:rsidDel="009A3EE6">
          <w:rPr>
            <w:lang w:eastAsia="zh-CN"/>
          </w:rPr>
          <w:delText xml:space="preserve">or </w:delText>
        </w:r>
      </w:del>
      <w:ins w:id="212" w:author="living" w:date="2017-10-31T09:15:00Z">
        <w:r w:rsidR="009A3EE6">
          <w:rPr>
            <w:lang w:eastAsia="zh-CN"/>
          </w:rPr>
          <w:t xml:space="preserve">and </w:t>
        </w:r>
      </w:ins>
      <w:r>
        <w:rPr>
          <w:lang w:eastAsia="zh-CN"/>
        </w:rPr>
        <w:t>human reasons.</w:t>
      </w:r>
    </w:p>
    <w:p w:rsidR="00435A8A" w:rsidRDefault="00F42009">
      <w:pPr>
        <w:spacing w:before="200" w:after="200" w:line="240" w:lineRule="exact"/>
        <w:ind w:left="567" w:hanging="567"/>
        <w:jc w:val="left"/>
        <w:rPr>
          <w:b/>
          <w:sz w:val="22"/>
        </w:rPr>
      </w:pPr>
      <w:r>
        <w:rPr>
          <w:b/>
          <w:sz w:val="22"/>
        </w:rPr>
        <w:t>3.3.2</w:t>
      </w:r>
      <w:r>
        <w:rPr>
          <w:b/>
          <w:sz w:val="22"/>
        </w:rPr>
        <w:tab/>
      </w:r>
      <w:r>
        <w:rPr>
          <w:rFonts w:hint="eastAsia"/>
          <w:b/>
          <w:sz w:val="22"/>
          <w:lang w:eastAsia="zh-CN"/>
        </w:rPr>
        <w:t>Data</w:t>
      </w:r>
      <w:r>
        <w:rPr>
          <w:b/>
          <w:sz w:val="22"/>
        </w:rPr>
        <w:t xml:space="preserve"> Filtering</w:t>
      </w:r>
    </w:p>
    <w:p w:rsidR="00435A8A" w:rsidRDefault="00F42009">
      <w:pPr>
        <w:spacing w:line="240" w:lineRule="auto"/>
        <w:ind w:firstLine="0"/>
      </w:pPr>
      <w:r>
        <w:t xml:space="preserve">Secondly, the data filtering operation is carried out. The first part is to filter the reverse domain name. Inverse address resolution refers to the mapping from IP address to domain name, which is mainly applied </w:t>
      </w:r>
      <w:del w:id="213" w:author="living" w:date="2017-10-31T09:16:00Z">
        <w:r w:rsidDel="009A3EE6">
          <w:delText xml:space="preserve">to </w:delText>
        </w:r>
      </w:del>
      <w:ins w:id="214" w:author="living" w:date="2017-10-31T09:16:00Z">
        <w:r w:rsidR="009A3EE6">
          <w:t>by</w:t>
        </w:r>
        <w:r w:rsidR="009A3EE6">
          <w:t xml:space="preserve"> </w:t>
        </w:r>
      </w:ins>
      <w:r>
        <w:t>mail servers to prevent spam. The return packet is small and is not suitable for use as a zoom attack</w:t>
      </w:r>
      <w:del w:id="215" w:author="living" w:date="2017-10-31T09:16:00Z">
        <w:r w:rsidDel="009A3EE6">
          <w:delText xml:space="preserve">, so </w:delText>
        </w:r>
      </w:del>
      <w:ins w:id="216" w:author="living" w:date="2017-10-31T09:16:00Z">
        <w:r w:rsidR="009A3EE6">
          <w:t xml:space="preserve">. Therefore, </w:t>
        </w:r>
      </w:ins>
      <w:r>
        <w:t xml:space="preserve">there is no </w:t>
      </w:r>
      <w:proofErr w:type="spellStart"/>
      <w:r>
        <w:t>behavior</w:t>
      </w:r>
      <w:proofErr w:type="spellEnd"/>
      <w:r>
        <w:t xml:space="preserve"> in the malicious traffic that uses the reverse parsing record to attack. The second part is to filter the domain name generated by the configuration errors, which is</w:t>
      </w:r>
      <w:ins w:id="217" w:author="living" w:date="2017-10-31T09:16:00Z">
        <w:r w:rsidR="009A3EE6">
          <w:t xml:space="preserve"> quite</w:t>
        </w:r>
      </w:ins>
      <w:del w:id="218" w:author="living" w:date="2017-10-31T09:16:00Z">
        <w:r w:rsidDel="009A3EE6">
          <w:delText xml:space="preserve"> very</w:delText>
        </w:r>
      </w:del>
      <w:r>
        <w:t xml:space="preserve"> common. Among them, </w:t>
      </w:r>
      <w:r>
        <w:rPr>
          <w:i/>
        </w:rPr>
        <w:t>"local"</w:t>
      </w:r>
      <w:r>
        <w:t xml:space="preserve"> and </w:t>
      </w:r>
      <w:r>
        <w:rPr>
          <w:i/>
        </w:rPr>
        <w:t>"localhost"</w:t>
      </w:r>
      <w:r>
        <w:t xml:space="preserve"> as the suffix domain name appears most. The third part is to filter IDNs (Internationalized Domain Names). IDNs are a general term for non-</w:t>
      </w:r>
      <w:del w:id="219" w:author="living" w:date="2017-10-31T09:18:00Z">
        <w:r w:rsidDel="009A3EE6">
          <w:delText xml:space="preserve">English </w:delText>
        </w:r>
      </w:del>
      <w:ins w:id="220" w:author="living" w:date="2017-10-31T09:18:00Z">
        <w:r w:rsidR="009A3EE6">
          <w:t>English</w:t>
        </w:r>
        <w:r w:rsidR="009A3EE6">
          <w:t>-</w:t>
        </w:r>
      </w:ins>
      <w:r>
        <w:t>speaking countries to promote their own language domain name systems</w:t>
      </w:r>
      <w:ins w:id="221" w:author="living" w:date="2017-10-31T09:18:00Z">
        <w:r w:rsidR="009A3EE6">
          <w:t xml:space="preserve"> with</w:t>
        </w:r>
      </w:ins>
      <w:del w:id="222" w:author="living" w:date="2017-10-31T09:18:00Z">
        <w:r w:rsidDel="009A3EE6">
          <w:delText>, using</w:delText>
        </w:r>
      </w:del>
      <w:r>
        <w:t xml:space="preserve"> </w:t>
      </w:r>
      <w:proofErr w:type="spellStart"/>
      <w:r>
        <w:t>punycode</w:t>
      </w:r>
      <w:proofErr w:type="spellEnd"/>
      <w:r>
        <w:t xml:space="preserve"> encoding.</w:t>
      </w:r>
    </w:p>
    <w:p w:rsidR="00435A8A" w:rsidRDefault="00F42009">
      <w:pPr>
        <w:spacing w:before="200" w:after="200" w:line="240" w:lineRule="exact"/>
        <w:ind w:left="567" w:hanging="567"/>
        <w:jc w:val="left"/>
        <w:rPr>
          <w:b/>
          <w:sz w:val="22"/>
        </w:rPr>
      </w:pPr>
      <w:r>
        <w:rPr>
          <w:b/>
          <w:sz w:val="22"/>
        </w:rPr>
        <w:t>3.3.3</w:t>
      </w:r>
      <w:r>
        <w:rPr>
          <w:b/>
          <w:sz w:val="22"/>
        </w:rPr>
        <w:tab/>
        <w:t>Feature Extraction</w:t>
      </w:r>
    </w:p>
    <w:p w:rsidR="00435A8A" w:rsidRDefault="00F42009">
      <w:pPr>
        <w:spacing w:line="240" w:lineRule="auto"/>
        <w:ind w:firstLine="0"/>
      </w:pPr>
      <w:r>
        <w:t xml:space="preserve">Another major function of the module is to convert DNS records into corresponding feature vectors. DNS records is divided by each hour to form a DNS </w:t>
      </w:r>
      <w:r>
        <w:rPr>
          <w:rFonts w:hint="eastAsia"/>
          <w:lang w:eastAsia="zh-CN"/>
        </w:rPr>
        <w:t>resour</w:t>
      </w:r>
      <w:r w:rsidR="003B794A">
        <w:rPr>
          <w:lang w:eastAsia="zh-CN"/>
        </w:rPr>
        <w:t>c</w:t>
      </w:r>
      <w:r>
        <w:rPr>
          <w:rFonts w:hint="eastAsia"/>
          <w:lang w:eastAsia="zh-CN"/>
        </w:rPr>
        <w:t>e</w:t>
      </w:r>
      <w:r>
        <w:t xml:space="preserve"> records sequence, S = {</w:t>
      </w:r>
      <w:r>
        <w:rPr>
          <w:lang w:eastAsia="zh-CN"/>
        </w:rPr>
        <w:t>rr</w:t>
      </w:r>
      <w:r>
        <w:rPr>
          <w:vertAlign w:val="subscript"/>
          <w:lang w:eastAsia="zh-CN"/>
        </w:rPr>
        <w:t>1</w:t>
      </w:r>
      <w:r>
        <w:t>, rr</w:t>
      </w:r>
      <w:r>
        <w:rPr>
          <w:vertAlign w:val="subscript"/>
        </w:rPr>
        <w:t>2</w:t>
      </w:r>
      <w:r>
        <w:t xml:space="preserve">, ..., </w:t>
      </w:r>
      <w:proofErr w:type="spellStart"/>
      <w:r>
        <w:t>rr</w:t>
      </w:r>
      <w:r>
        <w:rPr>
          <w:rFonts w:hint="eastAsia"/>
          <w:vertAlign w:val="subscript"/>
          <w:lang w:eastAsia="zh-CN"/>
        </w:rPr>
        <w:t>m</w:t>
      </w:r>
      <w:proofErr w:type="spellEnd"/>
      <w:r>
        <w:t xml:space="preserve">}, where each </w:t>
      </w:r>
      <w:r w:rsidR="003B794A">
        <w:rPr>
          <w:rFonts w:hint="eastAsia"/>
          <w:lang w:eastAsia="zh-CN"/>
        </w:rPr>
        <w:t>resourc</w:t>
      </w:r>
      <w:r>
        <w:rPr>
          <w:rFonts w:hint="eastAsia"/>
          <w:lang w:eastAsia="zh-CN"/>
        </w:rPr>
        <w:t>e</w:t>
      </w:r>
      <w:r>
        <w:t xml:space="preserve"> record contains the domain name, source IP, request type, return type, </w:t>
      </w:r>
      <w:proofErr w:type="spellStart"/>
      <w:r>
        <w:t>rcode</w:t>
      </w:r>
      <w:proofErr w:type="spellEnd"/>
      <w:r>
        <w:t>, timestamp, and so on. Each of the SLDs under the TLD is an independent branch</w:t>
      </w:r>
      <w:del w:id="223" w:author="living" w:date="2017-10-31T09:19:00Z">
        <w:r w:rsidDel="009A3EE6">
          <w:delText xml:space="preserve">, </w:delText>
        </w:r>
      </w:del>
      <w:ins w:id="224" w:author="living" w:date="2017-10-31T09:19:00Z">
        <w:r w:rsidR="009A3EE6">
          <w:t>, which is</w:t>
        </w:r>
        <w:r w:rsidR="009A3EE6">
          <w:t xml:space="preserve"> </w:t>
        </w:r>
      </w:ins>
      <w:r>
        <w:t xml:space="preserve">managed by a different domain name registrant. Therefore, our statistical </w:t>
      </w:r>
      <w:r>
        <w:t xml:space="preserve">features are for the SLD. We count the number of queries group by each SLD </w:t>
      </w:r>
      <w:del w:id="225" w:author="living" w:date="2017-10-31T09:20:00Z">
        <w:r w:rsidDel="009A3EE6">
          <w:delText>whithin</w:delText>
        </w:r>
      </w:del>
      <w:ins w:id="226" w:author="living" w:date="2017-10-31T09:20:00Z">
        <w:r w:rsidR="009A3EE6">
          <w:t>within</w:t>
        </w:r>
      </w:ins>
      <w:r>
        <w:t xml:space="preserve"> </w:t>
      </w:r>
      <w:proofErr w:type="gramStart"/>
      <w:r>
        <w:t>a period of time</w:t>
      </w:r>
      <w:proofErr w:type="gramEnd"/>
      <w:r>
        <w:t xml:space="preserve"> as qc</w:t>
      </w:r>
      <w:r w:rsidRPr="009A3EE6">
        <w:rPr>
          <w:highlight w:val="yellow"/>
          <w:rPrChange w:id="227" w:author="living" w:date="2017-10-31T09:20:00Z">
            <w:rPr/>
          </w:rPrChange>
        </w:rPr>
        <w:t xml:space="preserve">, the number of queries which type is ANY as </w:t>
      </w:r>
      <w:proofErr w:type="spellStart"/>
      <w:r w:rsidRPr="009A3EE6">
        <w:rPr>
          <w:highlight w:val="yellow"/>
          <w:rPrChange w:id="228" w:author="living" w:date="2017-10-31T09:20:00Z">
            <w:rPr/>
          </w:rPrChange>
        </w:rPr>
        <w:t>qac</w:t>
      </w:r>
      <w:proofErr w:type="spellEnd"/>
      <w:r w:rsidRPr="009A3EE6">
        <w:rPr>
          <w:highlight w:val="yellow"/>
          <w:rPrChange w:id="229" w:author="living" w:date="2017-10-31T09:20:00Z">
            <w:rPr/>
          </w:rPrChange>
        </w:rPr>
        <w:t xml:space="preserve">, the number of queries which type is TXT as </w:t>
      </w:r>
      <w:proofErr w:type="spellStart"/>
      <w:r w:rsidRPr="009A3EE6">
        <w:rPr>
          <w:highlight w:val="yellow"/>
          <w:rPrChange w:id="230" w:author="living" w:date="2017-10-31T09:20:00Z">
            <w:rPr/>
          </w:rPrChange>
        </w:rPr>
        <w:t>qtc</w:t>
      </w:r>
      <w:proofErr w:type="spellEnd"/>
      <w:r w:rsidRPr="009A3EE6">
        <w:rPr>
          <w:highlight w:val="yellow"/>
          <w:rPrChange w:id="231" w:author="living" w:date="2017-10-31T09:20:00Z">
            <w:rPr/>
          </w:rPrChange>
        </w:rPr>
        <w:t>.</w:t>
      </w:r>
      <w:r>
        <w:t xml:space="preserve"> We set any query ratio </w:t>
      </w:r>
      <w:proofErr w:type="spellStart"/>
      <w:r>
        <w:t>qar</w:t>
      </w:r>
      <w:proofErr w:type="spellEnd"/>
      <w:r>
        <w:t xml:space="preserve"> = </w:t>
      </w:r>
      <w:proofErr w:type="spellStart"/>
      <w:r>
        <w:t>qac</w:t>
      </w:r>
      <w:proofErr w:type="spellEnd"/>
      <w:r>
        <w:t xml:space="preserve"> / qc, txt record query ratio </w:t>
      </w:r>
      <w:proofErr w:type="spellStart"/>
      <w:r>
        <w:t>qtr</w:t>
      </w:r>
      <w:proofErr w:type="spellEnd"/>
      <w:r>
        <w:t xml:space="preserve"> = </w:t>
      </w:r>
      <w:proofErr w:type="spellStart"/>
      <w:r>
        <w:t>qtc</w:t>
      </w:r>
      <w:proofErr w:type="spellEnd"/>
      <w:r>
        <w:t xml:space="preserve"> / qc. According to </w:t>
      </w:r>
      <w:proofErr w:type="spellStart"/>
      <w:r>
        <w:t>rcode</w:t>
      </w:r>
      <w:proofErr w:type="spellEnd"/>
      <w:r>
        <w:t xml:space="preserve"> to determine whether the domain name can be successfully resolved, </w:t>
      </w:r>
      <w:del w:id="232" w:author="living" w:date="2017-10-31T09:22:00Z">
        <w:r w:rsidDel="009A3EE6">
          <w:delText xml:space="preserve">and </w:delText>
        </w:r>
      </w:del>
      <w:r>
        <w:t xml:space="preserve">we calculate the proportion of non-existent domain name </w:t>
      </w:r>
      <w:proofErr w:type="spellStart"/>
      <w:r>
        <w:t>nxdr</w:t>
      </w:r>
      <w:proofErr w:type="spellEnd"/>
      <w:r>
        <w:t xml:space="preserve">. We count the number of sub-domain names for each SLD in the time interval, named </w:t>
      </w:r>
      <w:proofErr w:type="spellStart"/>
      <w:r>
        <w:rPr>
          <w:rFonts w:hint="eastAsia"/>
          <w:lang w:eastAsia="zh-CN"/>
        </w:rPr>
        <w:t>sdc</w:t>
      </w:r>
      <w:proofErr w:type="spellEnd"/>
      <w:r>
        <w:t xml:space="preserve">. </w:t>
      </w:r>
      <w:del w:id="233" w:author="living" w:date="2017-10-31T09:22:00Z">
        <w:r w:rsidDel="009A3EE6">
          <w:delText xml:space="preserve">Here </w:delText>
        </w:r>
      </w:del>
      <w:ins w:id="234" w:author="living" w:date="2017-10-31T09:22:00Z">
        <w:r w:rsidR="009A3EE6">
          <w:t>In this paper,</w:t>
        </w:r>
        <w:r w:rsidR="009A3EE6">
          <w:t xml:space="preserve"> </w:t>
        </w:r>
      </w:ins>
      <w:r>
        <w:t xml:space="preserve">we choose the interval as one hour, </w:t>
      </w:r>
      <w:ins w:id="235" w:author="living" w:date="2017-10-31T09:22:00Z">
        <w:r w:rsidR="009A3EE6">
          <w:t xml:space="preserve">which </w:t>
        </w:r>
      </w:ins>
      <w:r>
        <w:t xml:space="preserve">will be discussed in Section 4.2. </w:t>
      </w:r>
      <w:del w:id="236" w:author="living" w:date="2017-10-31T09:29:00Z">
        <w:r w:rsidDel="00036ACB">
          <w:delText>And then</w:delText>
        </w:r>
      </w:del>
      <w:ins w:id="237" w:author="living" w:date="2017-10-31T09:29:00Z">
        <w:r w:rsidR="00036ACB">
          <w:t>Then,</w:t>
        </w:r>
      </w:ins>
      <w:r>
        <w:t xml:space="preserve"> we calculate the entropy, bigram, trigram, </w:t>
      </w:r>
      <w:proofErr w:type="spellStart"/>
      <w:r>
        <w:t>fourgram</w:t>
      </w:r>
      <w:proofErr w:type="spellEnd"/>
      <w:r>
        <w:t xml:space="preserve">, length, and label whether it is in </w:t>
      </w:r>
      <w:proofErr w:type="spellStart"/>
      <w:r>
        <w:t>alexatop</w:t>
      </w:r>
      <w:proofErr w:type="spellEnd"/>
      <w:r>
        <w:t xml:space="preserve"> 100 million white list based on these SLD.</w:t>
      </w:r>
    </w:p>
    <w:p w:rsidR="00435A8A" w:rsidRDefault="00F42009">
      <w:pPr>
        <w:spacing w:line="240" w:lineRule="auto"/>
        <w:ind w:firstLineChars="200" w:firstLine="400"/>
      </w:pPr>
      <w:r>
        <w:t>Eventually</w:t>
      </w:r>
      <w:ins w:id="238" w:author="living" w:date="2017-10-31T09:29:00Z">
        <w:r w:rsidR="00036ACB">
          <w:t>,</w:t>
        </w:r>
      </w:ins>
      <w:r>
        <w:t xml:space="preserve"> we get each record for SLD, </w:t>
      </w:r>
      <w:proofErr w:type="spellStart"/>
      <w:r>
        <w:t>qar</w:t>
      </w:r>
      <w:proofErr w:type="spellEnd"/>
      <w:r>
        <w:t xml:space="preserve">, </w:t>
      </w:r>
      <w:proofErr w:type="spellStart"/>
      <w:r>
        <w:t>qtr</w:t>
      </w:r>
      <w:proofErr w:type="spellEnd"/>
      <w:r>
        <w:t xml:space="preserve">, </w:t>
      </w:r>
      <w:proofErr w:type="spellStart"/>
      <w:r>
        <w:t>nxdr</w:t>
      </w:r>
      <w:proofErr w:type="spellEnd"/>
      <w:r>
        <w:t xml:space="preserve">, </w:t>
      </w:r>
      <w:proofErr w:type="spellStart"/>
      <w:r>
        <w:t>sdc</w:t>
      </w:r>
      <w:proofErr w:type="spellEnd"/>
      <w:r>
        <w:t xml:space="preserve">, entropy, bigram, trigram, </w:t>
      </w:r>
      <w:proofErr w:type="spellStart"/>
      <w:r>
        <w:t>fourgram</w:t>
      </w:r>
      <w:proofErr w:type="spellEnd"/>
      <w:r>
        <w:t xml:space="preserve">, length, and </w:t>
      </w:r>
      <w:proofErr w:type="spellStart"/>
      <w:r>
        <w:t>inwhite</w:t>
      </w:r>
      <w:proofErr w:type="spellEnd"/>
      <w:r>
        <w:t>.</w:t>
      </w:r>
    </w:p>
    <w:p w:rsidR="00435A8A" w:rsidRDefault="00F42009">
      <w:pPr>
        <w:tabs>
          <w:tab w:val="left" w:pos="567"/>
        </w:tabs>
        <w:spacing w:before="220" w:after="220" w:line="260" w:lineRule="exact"/>
        <w:ind w:left="567" w:hanging="567"/>
        <w:jc w:val="left"/>
        <w:rPr>
          <w:b/>
          <w:sz w:val="24"/>
        </w:rPr>
      </w:pPr>
      <w:r>
        <w:rPr>
          <w:b/>
          <w:sz w:val="24"/>
        </w:rPr>
        <w:t>3.4</w:t>
      </w:r>
      <w:r>
        <w:rPr>
          <w:b/>
          <w:sz w:val="24"/>
        </w:rPr>
        <w:tab/>
        <w:t>The Extraction of Domain Names</w:t>
      </w:r>
    </w:p>
    <w:p w:rsidR="00435A8A" w:rsidRDefault="00F42009">
      <w:pPr>
        <w:spacing w:line="240" w:lineRule="auto"/>
        <w:ind w:firstLine="0"/>
      </w:pPr>
      <w:del w:id="239" w:author="living" w:date="2017-10-31T09:30:00Z">
        <w:r w:rsidDel="00036ACB">
          <w:delText xml:space="preserve">The work of this </w:delText>
        </w:r>
      </w:del>
      <w:ins w:id="240" w:author="living" w:date="2017-10-31T09:30:00Z">
        <w:r w:rsidR="00036ACB">
          <w:t xml:space="preserve">This </w:t>
        </w:r>
      </w:ins>
      <w:r>
        <w:t xml:space="preserve">module is to take advantage of the </w:t>
      </w:r>
      <w:r>
        <w:rPr>
          <w:rFonts w:hint="eastAsia"/>
          <w:lang w:eastAsia="zh-CN"/>
        </w:rPr>
        <w:t>SLD</w:t>
      </w:r>
      <w:r>
        <w:t xml:space="preserve"> and its features, and extract the domain name which involves malicious behaviours. The extraction process aims at three types of attacks, namely, amplification attacks, random subdomain attacks, and DGA domains.</w:t>
      </w:r>
    </w:p>
    <w:p w:rsidR="00435A8A" w:rsidRDefault="00F42009">
      <w:pPr>
        <w:spacing w:before="200" w:after="200" w:line="240" w:lineRule="exact"/>
        <w:ind w:left="567" w:hanging="567"/>
        <w:jc w:val="left"/>
        <w:rPr>
          <w:b/>
          <w:sz w:val="22"/>
        </w:rPr>
      </w:pPr>
      <w:r>
        <w:rPr>
          <w:b/>
          <w:sz w:val="22"/>
        </w:rPr>
        <w:t>3.4.1</w:t>
      </w:r>
      <w:r>
        <w:rPr>
          <w:b/>
          <w:sz w:val="22"/>
        </w:rPr>
        <w:tab/>
      </w:r>
      <w:r>
        <w:rPr>
          <w:rFonts w:hint="eastAsia"/>
          <w:b/>
          <w:sz w:val="22"/>
          <w:lang w:eastAsia="zh-CN"/>
        </w:rPr>
        <w:t>Domain</w:t>
      </w:r>
      <w:r>
        <w:rPr>
          <w:b/>
          <w:sz w:val="22"/>
          <w:lang w:eastAsia="zh-CN"/>
        </w:rPr>
        <w:t>s</w:t>
      </w:r>
      <w:r>
        <w:rPr>
          <w:b/>
          <w:sz w:val="22"/>
        </w:rPr>
        <w:t xml:space="preserve"> of Amplification </w:t>
      </w:r>
      <w:r>
        <w:rPr>
          <w:rFonts w:hint="eastAsia"/>
          <w:b/>
          <w:sz w:val="22"/>
          <w:lang w:eastAsia="zh-CN"/>
        </w:rPr>
        <w:t>A</w:t>
      </w:r>
      <w:r>
        <w:rPr>
          <w:b/>
          <w:sz w:val="22"/>
        </w:rPr>
        <w:t>ttack</w:t>
      </w:r>
    </w:p>
    <w:p w:rsidR="00435A8A" w:rsidRDefault="00F42009">
      <w:pPr>
        <w:spacing w:line="240" w:lineRule="auto"/>
        <w:ind w:firstLine="0"/>
      </w:pPr>
      <w:del w:id="241" w:author="living" w:date="2017-10-31T09:30:00Z">
        <w:r w:rsidDel="00036ACB">
          <w:delText xml:space="preserve">The main purpose of this part is </w:delText>
        </w:r>
      </w:del>
      <w:ins w:id="242" w:author="living" w:date="2017-10-31T09:30:00Z">
        <w:r w:rsidR="00036ACB">
          <w:t xml:space="preserve">This part is mainly </w:t>
        </w:r>
      </w:ins>
      <w:r>
        <w:t xml:space="preserve">to find the part of the domain that acts as a springboard in the amplification attack. The attacker uses these domains by using their TXT records or ANY queries to return all the resource records of the domain name. We use the </w:t>
      </w:r>
      <w:proofErr w:type="spellStart"/>
      <w:r>
        <w:rPr>
          <w:rFonts w:hint="eastAsia"/>
          <w:lang w:eastAsia="zh-CN"/>
        </w:rPr>
        <w:t>qar</w:t>
      </w:r>
      <w:proofErr w:type="spellEnd"/>
      <w:r>
        <w:t xml:space="preserve"> and </w:t>
      </w:r>
      <w:proofErr w:type="spellStart"/>
      <w:r>
        <w:t>qtr</w:t>
      </w:r>
      <w:proofErr w:type="spellEnd"/>
      <w:r>
        <w:t xml:space="preserve"> obtained in section 3.3. By formula 2, </w:t>
      </w:r>
      <w:del w:id="243" w:author="living" w:date="2017-10-31T09:32:00Z">
        <w:r w:rsidDel="00036ACB">
          <w:delText xml:space="preserve">and </w:delText>
        </w:r>
      </w:del>
      <w:r>
        <w:t xml:space="preserve">we set a parameter </w:t>
      </w:r>
      <w:r>
        <w:rPr>
          <w:rFonts w:asciiTheme="minorHAnsi" w:hAnsiTheme="minorHAnsi" w:cstheme="minorHAnsi"/>
        </w:rPr>
        <w:t>β</w:t>
      </w:r>
      <w:r>
        <w:t xml:space="preserve">. When </w:t>
      </w:r>
      <w:proofErr w:type="spellStart"/>
      <w:r>
        <w:t>qar+qtr</w:t>
      </w:r>
      <w:proofErr w:type="spellEnd"/>
      <w:r>
        <w:t>&lt;=</w:t>
      </w:r>
      <w:r>
        <w:rPr>
          <w:rFonts w:asciiTheme="minorHAnsi" w:hAnsiTheme="minorHAnsi" w:cstheme="minorHAnsi"/>
        </w:rPr>
        <w:t>β</w:t>
      </w:r>
      <w:r>
        <w:t xml:space="preserve">, the result is 0. When </w:t>
      </w:r>
      <w:proofErr w:type="spellStart"/>
      <w:r>
        <w:t>qar+qtr</w:t>
      </w:r>
      <w:proofErr w:type="spellEnd"/>
      <w:r>
        <w:t>&gt;</w:t>
      </w:r>
      <w:r>
        <w:rPr>
          <w:rFonts w:asciiTheme="minorHAnsi" w:hAnsiTheme="minorHAnsi" w:cstheme="minorHAnsi"/>
        </w:rPr>
        <w:t>β</w:t>
      </w:r>
      <w:r>
        <w:t xml:space="preserve">, the sum of </w:t>
      </w:r>
      <w:proofErr w:type="spellStart"/>
      <w:r>
        <w:t>qar</w:t>
      </w:r>
      <w:proofErr w:type="spellEnd"/>
      <w:r>
        <w:t xml:space="preserve"> and </w:t>
      </w:r>
      <w:proofErr w:type="spellStart"/>
      <w:r>
        <w:t>qtr</w:t>
      </w:r>
      <w:proofErr w:type="spellEnd"/>
      <w:r>
        <w:t xml:space="preserve"> was positively correlated with </w:t>
      </w:r>
      <w:r>
        <w:rPr>
          <w:rFonts w:hint="eastAsia"/>
          <w:lang w:eastAsia="zh-CN"/>
        </w:rPr>
        <w:t>S</w:t>
      </w:r>
      <w:r>
        <w:rPr>
          <w:vertAlign w:val="subscript"/>
        </w:rPr>
        <w:t>1</w:t>
      </w:r>
      <w:r>
        <w:t xml:space="preserve">. At the same time, we set threshold </w:t>
      </w:r>
      <w:r>
        <w:rPr>
          <w:rFonts w:asciiTheme="minorHAnsi" w:hAnsiTheme="minorHAnsi" w:cstheme="minorHAnsi"/>
          <w:lang w:eastAsia="zh-CN"/>
        </w:rPr>
        <w:t>α</w:t>
      </w:r>
      <w:r>
        <w:t xml:space="preserve">, in which </w:t>
      </w:r>
      <w:r>
        <w:rPr>
          <w:rFonts w:hint="eastAsia"/>
          <w:lang w:eastAsia="zh-CN"/>
        </w:rPr>
        <w:t>S</w:t>
      </w:r>
      <w:r>
        <w:rPr>
          <w:vertAlign w:val="subscript"/>
        </w:rPr>
        <w:t>1</w:t>
      </w:r>
      <w:r>
        <w:t>&gt;</w:t>
      </w:r>
      <w:r>
        <w:rPr>
          <w:rFonts w:asciiTheme="minorHAnsi" w:hAnsiTheme="minorHAnsi" w:cstheme="minorHAnsi"/>
          <w:lang w:eastAsia="zh-CN"/>
        </w:rPr>
        <w:t>α</w:t>
      </w:r>
      <w:r>
        <w:t xml:space="preserve">, </w:t>
      </w:r>
      <w:del w:id="244" w:author="living" w:date="2017-10-31T09:34:00Z">
        <w:r w:rsidDel="00036ACB">
          <w:delText xml:space="preserve">we </w:delText>
        </w:r>
      </w:del>
      <w:ins w:id="245" w:author="living" w:date="2017-10-31T09:34:00Z">
        <w:r w:rsidR="00036ACB">
          <w:t>and</w:t>
        </w:r>
        <w:r w:rsidR="00036ACB">
          <w:t xml:space="preserve"> </w:t>
        </w:r>
      </w:ins>
      <w:r>
        <w:t xml:space="preserve">identified as the suspected amplification attack of traffic. Here the value of </w:t>
      </w:r>
      <w:r>
        <w:rPr>
          <w:rFonts w:asciiTheme="minorHAnsi" w:hAnsiTheme="minorHAnsi" w:cstheme="minorHAnsi"/>
          <w:lang w:eastAsia="zh-CN"/>
        </w:rPr>
        <w:t>α</w:t>
      </w:r>
      <w:r>
        <w:t xml:space="preserve"> is </w:t>
      </w:r>
      <w:r w:rsidR="00C05CA7">
        <w:t>0</w:t>
      </w:r>
      <w:r w:rsidR="00C05CA7">
        <w:rPr>
          <w:rFonts w:hint="eastAsia"/>
          <w:lang w:eastAsia="zh-CN"/>
        </w:rPr>
        <w:t>.</w:t>
      </w:r>
      <w:r>
        <w:t xml:space="preserve">1 and the value of </w:t>
      </w:r>
      <w:r>
        <w:rPr>
          <w:rFonts w:asciiTheme="minorHAnsi" w:hAnsiTheme="minorHAnsi" w:cstheme="minorHAnsi"/>
        </w:rPr>
        <w:t>β</w:t>
      </w:r>
      <w:r w:rsidR="00C05CA7">
        <w:t xml:space="preserve"> is 0</w:t>
      </w:r>
      <w:r w:rsidR="00C05CA7">
        <w:rPr>
          <w:rFonts w:hint="eastAsia"/>
          <w:lang w:eastAsia="zh-CN"/>
        </w:rPr>
        <w:t>.</w:t>
      </w:r>
      <w:r w:rsidR="00C05CA7">
        <w:t>05</w:t>
      </w:r>
      <w:r>
        <w:t xml:space="preserve">. The threshold value will be </w:t>
      </w:r>
      <w:ins w:id="246" w:author="living" w:date="2017-10-31T09:36:00Z">
        <w:r w:rsidR="00036ACB">
          <w:t>carefully</w:t>
        </w:r>
        <w:r w:rsidR="00036ACB">
          <w:t xml:space="preserve"> </w:t>
        </w:r>
      </w:ins>
      <w:r>
        <w:t xml:space="preserve">discussed </w:t>
      </w:r>
      <w:del w:id="247" w:author="living" w:date="2017-10-31T09:36:00Z">
        <w:r w:rsidDel="00036ACB">
          <w:delText xml:space="preserve">carefully </w:delText>
        </w:r>
      </w:del>
      <w:r>
        <w:t>in the next chapter.</w:t>
      </w:r>
    </w:p>
    <w:p w:rsidR="00435A8A" w:rsidRDefault="001743F0">
      <w:pPr>
        <w:spacing w:line="240" w:lineRule="auto"/>
        <w:ind w:firstLineChars="450" w:firstLine="900"/>
        <w:rPr>
          <w:lang w:eastAsia="zh-CN"/>
        </w:rPr>
      </w:pP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1</m:t>
            </m:r>
          </m:sub>
        </m:sSub>
        <m:r>
          <m:rPr>
            <m:sty m:val="p"/>
          </m:rPr>
          <w:rPr>
            <w:rFonts w:ascii="Cambria Math" w:hAnsi="Cambria Math"/>
          </w:rPr>
          <m:t>=max⁡{0, 1-</m:t>
        </m:r>
        <m:sSup>
          <m:sSupPr>
            <m:ctrlPr>
              <w:rPr>
                <w:rFonts w:ascii="Cambria Math" w:eastAsia="Cambria Math" w:hAnsi="Cambria Math"/>
              </w:rPr>
            </m:ctrlPr>
          </m:sSupPr>
          <m:e>
            <m:r>
              <w:rPr>
                <w:rFonts w:ascii="Cambria Math" w:eastAsia="Cambria Math" w:hAnsi="Cambria Math"/>
              </w:rPr>
              <m:t>e</m:t>
            </m:r>
            <m:ctrlPr>
              <w:rPr>
                <w:rFonts w:ascii="Cambria Math" w:hAnsi="Cambria Math"/>
              </w:rPr>
            </m:ctrlPr>
          </m:e>
          <m:sup>
            <m:r>
              <w:rPr>
                <w:rFonts w:ascii="Cambria Math" w:eastAsia="Cambria Math" w:hAnsi="Cambria Math"/>
              </w:rPr>
              <m:t>-</m:t>
            </m:r>
            <m:f>
              <m:fPr>
                <m:ctrlPr>
                  <w:rPr>
                    <w:rFonts w:ascii="Cambria Math" w:eastAsia="Cambria Math" w:hAnsi="Cambria Math"/>
                    <w:i/>
                  </w:rPr>
                </m:ctrlPr>
              </m:fPr>
              <m:num>
                <m:r>
                  <w:rPr>
                    <w:rFonts w:ascii="Cambria Math" w:eastAsia="Cambria Math" w:hAnsi="Cambria Math"/>
                  </w:rPr>
                  <m:t>qar+qtr-</m:t>
                </m:r>
                <m:r>
                  <w:rPr>
                    <w:rFonts w:ascii="Cambria Math" w:hAnsi="Cambria Math"/>
                  </w:rPr>
                  <m:t>β</m:t>
                </m:r>
              </m:num>
              <m:den>
                <m:r>
                  <w:rPr>
                    <w:rFonts w:ascii="Cambria Math" w:hAnsi="Cambria Math"/>
                  </w:rPr>
                  <m:t>β</m:t>
                </m:r>
              </m:den>
            </m:f>
          </m:sup>
        </m:sSup>
        <m:r>
          <m:rPr>
            <m:sty m:val="p"/>
          </m:rPr>
          <w:rPr>
            <w:rFonts w:ascii="Cambria Math" w:hAnsi="Cambria Math"/>
          </w:rPr>
          <m:t>}</m:t>
        </m:r>
      </m:oMath>
      <w:r w:rsidR="00F42009">
        <w:rPr>
          <w:rFonts w:hint="eastAsia"/>
          <w:lang w:eastAsia="zh-CN"/>
        </w:rPr>
        <w:t xml:space="preserve">     </w:t>
      </w:r>
      <w:r w:rsidR="00F42009">
        <w:rPr>
          <w:lang w:eastAsia="zh-CN"/>
        </w:rPr>
        <w:t xml:space="preserve">   </w:t>
      </w:r>
      <w:r w:rsidR="00F42009">
        <w:rPr>
          <w:rFonts w:hint="eastAsia"/>
          <w:lang w:eastAsia="zh-CN"/>
        </w:rPr>
        <w:t xml:space="preserve">      (</w:t>
      </w:r>
      <w:r w:rsidR="00F42009">
        <w:rPr>
          <w:lang w:eastAsia="zh-CN"/>
        </w:rPr>
        <w:t>2</w:t>
      </w:r>
      <w:r w:rsidR="00F42009">
        <w:rPr>
          <w:rFonts w:hint="eastAsia"/>
          <w:lang w:eastAsia="zh-CN"/>
        </w:rPr>
        <w:t>)</w:t>
      </w:r>
    </w:p>
    <w:p w:rsidR="00435A8A" w:rsidRDefault="00F42009">
      <w:pPr>
        <w:spacing w:before="200" w:after="200" w:line="240" w:lineRule="exact"/>
        <w:ind w:left="567" w:rightChars="-71" w:right="-142" w:hanging="567"/>
        <w:jc w:val="left"/>
        <w:rPr>
          <w:b/>
          <w:sz w:val="22"/>
        </w:rPr>
      </w:pPr>
      <w:r>
        <w:rPr>
          <w:b/>
          <w:sz w:val="22"/>
        </w:rPr>
        <w:t>3.4.2</w:t>
      </w:r>
      <w:r>
        <w:rPr>
          <w:b/>
          <w:sz w:val="22"/>
        </w:rPr>
        <w:tab/>
      </w:r>
      <w:r>
        <w:rPr>
          <w:rFonts w:hint="eastAsia"/>
          <w:b/>
          <w:sz w:val="22"/>
          <w:lang w:eastAsia="zh-CN"/>
        </w:rPr>
        <w:t>Domain</w:t>
      </w:r>
      <w:r>
        <w:rPr>
          <w:b/>
          <w:sz w:val="22"/>
          <w:lang w:eastAsia="zh-CN"/>
        </w:rPr>
        <w:t>s</w:t>
      </w:r>
      <w:r>
        <w:rPr>
          <w:b/>
          <w:sz w:val="22"/>
        </w:rPr>
        <w:t xml:space="preserve"> of Random </w:t>
      </w:r>
      <w:r>
        <w:rPr>
          <w:rFonts w:hint="eastAsia"/>
          <w:b/>
          <w:sz w:val="22"/>
          <w:lang w:eastAsia="zh-CN"/>
        </w:rPr>
        <w:t>S</w:t>
      </w:r>
      <w:r>
        <w:rPr>
          <w:b/>
          <w:sz w:val="22"/>
        </w:rPr>
        <w:t>ubdomain Attack</w:t>
      </w:r>
    </w:p>
    <w:p w:rsidR="00435A8A" w:rsidRDefault="00EE5920">
      <w:pPr>
        <w:spacing w:line="240" w:lineRule="auto"/>
        <w:ind w:firstLine="0"/>
      </w:pPr>
      <w:r>
        <w:rPr>
          <w:noProof/>
        </w:rPr>
        <mc:AlternateContent>
          <mc:Choice Requires="wps">
            <w:drawing>
              <wp:anchor distT="0" distB="0" distL="114300" distR="114300" simplePos="0" relativeHeight="251659264" behindDoc="0" locked="0" layoutInCell="1" allowOverlap="1">
                <wp:simplePos x="0" y="0"/>
                <wp:positionH relativeFrom="column">
                  <wp:posOffset>2219325</wp:posOffset>
                </wp:positionH>
                <wp:positionV relativeFrom="paragraph">
                  <wp:posOffset>1197610</wp:posOffset>
                </wp:positionV>
                <wp:extent cx="583565" cy="231140"/>
                <wp:effectExtent l="9525" t="10160" r="6985" b="635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 cy="231140"/>
                        </a:xfrm>
                        <a:prstGeom prst="rect">
                          <a:avLst/>
                        </a:prstGeom>
                        <a:solidFill>
                          <a:srgbClr val="FFFFFF">
                            <a:alpha val="0"/>
                          </a:srgbClr>
                        </a:solidFill>
                        <a:ln w="0">
                          <a:solidFill>
                            <a:schemeClr val="bg1">
                              <a:lumMod val="100000"/>
                              <a:lumOff val="0"/>
                            </a:schemeClr>
                          </a:solidFill>
                          <a:miter lim="800000"/>
                          <a:headEnd/>
                          <a:tailEnd/>
                        </a:ln>
                      </wps:spPr>
                      <wps:txbx>
                        <w:txbxContent>
                          <w:p w:rsidR="00435A8A" w:rsidRDefault="00F42009">
                            <w:pPr>
                              <w:rPr>
                                <w:lang w:eastAsia="zh-CN"/>
                              </w:rPr>
                            </w:pPr>
                            <w:r>
                              <w:rPr>
                                <w:rFonts w:hint="eastAsia"/>
                                <w:lang w:eastAsia="zh-CN"/>
                              </w:rPr>
                              <w:t>(</w:t>
                            </w:r>
                            <w:r>
                              <w:rPr>
                                <w:lang w:eastAsia="zh-CN"/>
                              </w:rPr>
                              <w:t>3</w:t>
                            </w:r>
                            <w:r>
                              <w:rPr>
                                <w:rFonts w:hint="eastAsia"/>
                                <w:lang w:eastAsia="zh-CN"/>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74.75pt;margin-top:94.3pt;width:45.95pt;height:18.2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" strokecolor="white [3212]" strokeweight="0">
                <v:fill opacity="0"/>
                <v:textbox style="mso-fit-shape-to-text:t">
                  <w:txbxContent>
                    <w:p w:rsidR="00435A8A" w:rsidRDefault="00F42009">
                      <w:pPr>
                        <w:rPr>
                          <w:lang w:eastAsia="zh-CN"/>
                        </w:rPr>
                      </w:pPr>
                      <w:r>
                        <w:rPr>
                          <w:rFonts w:hint="eastAsia"/>
                          <w:lang w:eastAsia="zh-CN"/>
                        </w:rPr>
                        <w:t>(</w:t>
                      </w:r>
                      <w:r>
                        <w:rPr>
                          <w:lang w:eastAsia="zh-CN"/>
                        </w:rPr>
                        <w:t>3</w:t>
                      </w:r>
                      <w:r>
                        <w:rPr>
                          <w:rFonts w:hint="eastAsia"/>
                          <w:lang w:eastAsia="zh-CN"/>
                        </w:rPr>
                        <w:t>)</w:t>
                      </w:r>
                    </w:p>
                  </w:txbxContent>
                </v:textbox>
              </v:shape>
            </w:pict>
          </mc:Fallback>
        </mc:AlternateContent>
      </w:r>
      <w:r w:rsidR="00F42009">
        <w:t>This part aims to locate the domain name used by random subdomain attacks. The attackers generate</w:t>
      </w:r>
      <w:del w:id="248" w:author="living" w:date="2017-10-31T09:36:00Z">
        <w:r w:rsidR="00F42009" w:rsidDel="00036ACB">
          <w:delText xml:space="preserve"> </w:delText>
        </w:r>
      </w:del>
      <w:ins w:id="249" w:author="living" w:date="2017-10-31T09:37:00Z">
        <w:r w:rsidR="00036ACB">
          <w:t xml:space="preserve"> </w:t>
        </w:r>
      </w:ins>
      <w:del w:id="250" w:author="living" w:date="2017-10-31T09:36:00Z">
        <w:r w:rsidR="00F42009" w:rsidDel="00036ACB">
          <w:delText xml:space="preserve">a large number of </w:delText>
        </w:r>
      </w:del>
      <w:ins w:id="251" w:author="living" w:date="2017-10-31T09:37:00Z">
        <w:r w:rsidR="00036ACB">
          <w:t>numerous</w:t>
        </w:r>
      </w:ins>
      <w:ins w:id="252" w:author="living" w:date="2017-10-31T09:36:00Z">
        <w:r w:rsidR="00036ACB">
          <w:t xml:space="preserve"> </w:t>
        </w:r>
      </w:ins>
      <w:r w:rsidR="00F42009">
        <w:t xml:space="preserve">sub domains randomly under the SLD, and these domain names do not exist. Therefore, we multiply </w:t>
      </w:r>
      <w:proofErr w:type="spellStart"/>
      <w:r w:rsidR="00F42009">
        <w:t>sdc</w:t>
      </w:r>
      <w:proofErr w:type="spellEnd"/>
      <w:r w:rsidR="00F42009">
        <w:t xml:space="preserve"> with </w:t>
      </w:r>
      <w:proofErr w:type="spellStart"/>
      <w:r w:rsidR="00F42009">
        <w:t>nxdr</w:t>
      </w:r>
      <w:proofErr w:type="spellEnd"/>
      <w:r w:rsidR="00F42009">
        <w:t xml:space="preserve"> to represent the possibility of malicious use, and this value range is </w:t>
      </w:r>
      <w:r w:rsidR="00F42009">
        <w:lastRenderedPageBreak/>
        <w:t xml:space="preserve">large. We use formula 3 to change the result to between 0 and 1. </w:t>
      </w:r>
      <w:del w:id="253" w:author="living" w:date="2017-10-31T09:37:00Z">
        <w:r w:rsidR="00F42009" w:rsidDel="00036ACB">
          <w:delText>And here</w:delText>
        </w:r>
      </w:del>
      <w:ins w:id="254" w:author="living" w:date="2017-10-31T09:37:00Z">
        <w:r w:rsidR="00036ACB">
          <w:t>Here,</w:t>
        </w:r>
      </w:ins>
      <w:r w:rsidR="00F42009">
        <w:t xml:space="preserve"> we choose θ as 0.3.</w:t>
      </w:r>
    </w:p>
    <w:p w:rsidR="00435A8A" w:rsidRDefault="001743F0">
      <w:pPr>
        <w:spacing w:line="240" w:lineRule="auto"/>
        <w:ind w:firstLineChars="750" w:firstLine="1500"/>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hint="eastAsia"/>
                      <w:lang w:eastAsia="zh-CN"/>
                    </w:rPr>
                    <m:t>θ(</m:t>
                  </m:r>
                  <m:r>
                    <w:rPr>
                      <w:rFonts w:ascii="Cambria Math" w:hAnsi="Cambria Math"/>
                      <w:lang w:eastAsia="zh-CN"/>
                    </w:rPr>
                    <m:t>sdc*nxdr)</m:t>
                  </m:r>
                </m:sup>
              </m:sSup>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hint="eastAsia"/>
                      <w:lang w:eastAsia="zh-CN"/>
                    </w:rPr>
                    <m:t>θ</m:t>
                  </m:r>
                  <m:d>
                    <m:dPr>
                      <m:ctrlPr>
                        <w:rPr>
                          <w:rFonts w:ascii="Cambria Math" w:hAnsi="Cambria Math"/>
                          <w:i/>
                          <w:lang w:eastAsia="zh-CN"/>
                        </w:rPr>
                      </m:ctrlPr>
                    </m:dPr>
                    <m:e>
                      <m:r>
                        <w:rPr>
                          <w:rFonts w:ascii="Cambria Math" w:hAnsi="Cambria Math"/>
                          <w:lang w:eastAsia="zh-CN"/>
                        </w:rPr>
                        <m:t>sdc*nxdr</m:t>
                      </m:r>
                    </m:e>
                  </m:d>
                </m:sup>
              </m:sSup>
              <m:r>
                <w:rPr>
                  <w:rFonts w:ascii="Cambria Math" w:hAnsi="Cambria Math"/>
                </w:rPr>
                <m:t>+1</m:t>
              </m:r>
            </m:den>
          </m:f>
        </m:oMath>
      </m:oMathPara>
    </w:p>
    <w:p w:rsidR="00435A8A" w:rsidRDefault="00F42009">
      <w:pPr>
        <w:spacing w:before="200" w:after="200" w:line="240" w:lineRule="exact"/>
        <w:ind w:left="567" w:hanging="567"/>
        <w:jc w:val="left"/>
        <w:rPr>
          <w:b/>
          <w:sz w:val="22"/>
        </w:rPr>
      </w:pPr>
      <w:r>
        <w:rPr>
          <w:b/>
          <w:sz w:val="22"/>
        </w:rPr>
        <w:t>3.4.3</w:t>
      </w:r>
      <w:r>
        <w:rPr>
          <w:b/>
          <w:sz w:val="22"/>
        </w:rPr>
        <w:tab/>
        <w:t>Algorithmically-Generated Domains</w:t>
      </w:r>
    </w:p>
    <w:p w:rsidR="00435A8A" w:rsidRDefault="00F42009">
      <w:pPr>
        <w:spacing w:line="240" w:lineRule="auto"/>
        <w:ind w:firstLine="0"/>
      </w:pPr>
      <w:r>
        <w:rPr>
          <w:rFonts w:hint="eastAsia"/>
        </w:rPr>
        <w:t>ADGs</w:t>
      </w:r>
      <w:r>
        <w:t xml:space="preserve"> </w:t>
      </w:r>
      <w:r>
        <w:rPr>
          <w:rFonts w:hint="eastAsia"/>
          <w:lang w:eastAsia="zh-CN"/>
        </w:rPr>
        <w:t>(</w:t>
      </w:r>
      <w:r>
        <w:t>YADAV et al., 2010</w:t>
      </w:r>
      <w:r>
        <w:rPr>
          <w:rFonts w:hint="eastAsia"/>
          <w:lang w:eastAsia="zh-CN"/>
        </w:rPr>
        <w:t>)</w:t>
      </w:r>
      <w:r>
        <w:t xml:space="preserve"> means the domain name generated by the DGA algorithm. The domain name generated by DGA is second-level domain, so this part of the </w:t>
      </w:r>
      <w:proofErr w:type="spellStart"/>
      <w:r>
        <w:t>extration</w:t>
      </w:r>
      <w:proofErr w:type="spellEnd"/>
      <w:r>
        <w:t xml:space="preserve"> is concerned with the SLD in the traffic. Our model is trained </w:t>
      </w:r>
      <w:del w:id="255" w:author="living" w:date="2017-10-31T09:38:00Z">
        <w:r w:rsidDel="00036ACB">
          <w:delText xml:space="preserve">using </w:delText>
        </w:r>
      </w:del>
      <w:ins w:id="256" w:author="living" w:date="2017-10-31T09:38:00Z">
        <w:r w:rsidR="00036ACB">
          <w:t>with</w:t>
        </w:r>
        <w:r w:rsidR="00036ACB">
          <w:t xml:space="preserve"> </w:t>
        </w:r>
      </w:ins>
      <w:r>
        <w:t>black and white lists, and data sources are presented in section 4.1. We extracted the SLD of each domain name in the list, and calculated their length, entropy and n-gram respectively, where n=2,3,4. We chose Random Forests as classifiers. When each tree is trained, a data set of the same size as N can be trained (bootstrap sampling) from a full training sample (sample number N). Random Forests are trained at a faster rate</w:t>
      </w:r>
      <w:del w:id="257" w:author="living" w:date="2017-10-31T09:38:00Z">
        <w:r w:rsidDel="00036ACB">
          <w:delText xml:space="preserve"> and </w:delText>
        </w:r>
      </w:del>
      <w:ins w:id="258" w:author="living" w:date="2017-10-31T09:38:00Z">
        <w:r w:rsidR="00036ACB">
          <w:t xml:space="preserve">, which </w:t>
        </w:r>
      </w:ins>
      <w:r>
        <w:t>can balance errors.</w:t>
      </w:r>
    </w:p>
    <w:p w:rsidR="00435A8A" w:rsidRDefault="00F42009">
      <w:pPr>
        <w:spacing w:line="240" w:lineRule="auto"/>
        <w:ind w:firstLineChars="200" w:firstLine="400"/>
      </w:pPr>
      <w:r>
        <w:t xml:space="preserve">We get the domain name from the previous module. For each SLD, we first remove it if </w:t>
      </w:r>
      <w:del w:id="259" w:author="living" w:date="2017-10-31T09:39:00Z">
        <w:r w:rsidDel="00036ACB">
          <w:delText xml:space="preserve">it’s </w:delText>
        </w:r>
      </w:del>
      <w:ins w:id="260" w:author="living" w:date="2017-10-31T09:39:00Z">
        <w:r w:rsidR="00036ACB">
          <w:t>it is</w:t>
        </w:r>
        <w:r w:rsidR="00036ACB">
          <w:t xml:space="preserve"> </w:t>
        </w:r>
      </w:ins>
      <w:r>
        <w:t>in the white list, and then classify the remaining domains into categories in turn to obtain the suspected ADGs.</w:t>
      </w:r>
    </w:p>
    <w:p w:rsidR="00435A8A" w:rsidRDefault="00F42009">
      <w:pPr>
        <w:tabs>
          <w:tab w:val="left" w:pos="567"/>
        </w:tabs>
        <w:spacing w:before="220" w:after="220" w:line="260" w:lineRule="exact"/>
        <w:ind w:left="567" w:hanging="567"/>
        <w:jc w:val="left"/>
        <w:rPr>
          <w:b/>
          <w:sz w:val="24"/>
        </w:rPr>
      </w:pPr>
      <w:r>
        <w:rPr>
          <w:b/>
          <w:sz w:val="24"/>
        </w:rPr>
        <w:t>3.5</w:t>
      </w:r>
      <w:r>
        <w:rPr>
          <w:b/>
          <w:sz w:val="24"/>
        </w:rPr>
        <w:tab/>
        <w:t>The Extraction of Domain Names</w:t>
      </w:r>
    </w:p>
    <w:p w:rsidR="00435A8A" w:rsidRDefault="00F42009">
      <w:pPr>
        <w:spacing w:line="240" w:lineRule="auto"/>
        <w:ind w:firstLine="0"/>
      </w:pPr>
      <w:r>
        <w:t xml:space="preserve">Further detection often requires </w:t>
      </w:r>
      <w:r>
        <w:rPr>
          <w:rFonts w:hint="eastAsia"/>
          <w:lang w:eastAsia="zh-CN"/>
        </w:rPr>
        <w:t>complete</w:t>
      </w:r>
      <w:r w:rsidR="003B794A">
        <w:t xml:space="preserve"> DNS resourc</w:t>
      </w:r>
      <w:r>
        <w:t xml:space="preserve">e record. Therefore, after obtaining the domain name through Section 3.4, the module will restore this set of secondary domain names to the corresponding traffic, that is, the original DNS resource record. </w:t>
      </w:r>
      <w:r w:rsidRPr="007472D9">
        <w:rPr>
          <w:highlight w:val="yellow"/>
          <w:rPrChange w:id="261" w:author="living" w:date="2017-10-31T09:40:00Z">
            <w:rPr/>
          </w:rPrChange>
        </w:rPr>
        <w:t>The operation is very simple, this batch of secondary domain name as a list, compared with the data after cleaning, to retain the records which have the same SLDs.</w:t>
      </w:r>
    </w:p>
    <w:p w:rsidR="00435A8A" w:rsidRDefault="00F42009">
      <w:pPr>
        <w:pStyle w:val="1"/>
        <w:numPr>
          <w:ilvl w:val="0"/>
          <w:numId w:val="0"/>
        </w:numPr>
      </w:pPr>
      <w:r>
        <w:t>4</w:t>
      </w:r>
      <w:r>
        <w:tab/>
      </w:r>
      <w:proofErr w:type="gramStart"/>
      <w:r>
        <w:t>Evaluation</w:t>
      </w:r>
      <w:proofErr w:type="gramEnd"/>
    </w:p>
    <w:p w:rsidR="00435A8A" w:rsidRDefault="00F42009">
      <w:pPr>
        <w:spacing w:line="240" w:lineRule="auto"/>
        <w:ind w:firstLine="0"/>
      </w:pPr>
      <w:r>
        <w:t xml:space="preserve">In this section, we report the results of the evaluation of the entire system. </w:t>
      </w:r>
      <w:del w:id="262" w:author="living" w:date="2017-10-31T09:40:00Z">
        <w:r w:rsidDel="007472D9">
          <w:delText>First of all</w:delText>
        </w:r>
      </w:del>
      <w:ins w:id="263" w:author="living" w:date="2017-10-31T09:40:00Z">
        <w:r w:rsidR="007472D9">
          <w:t>First</w:t>
        </w:r>
      </w:ins>
      <w:r>
        <w:t>, we introduce the data we use, and then discuss the parameters in section 4.2. Finally, the results of traffic extraction are demonstrated.</w:t>
      </w:r>
    </w:p>
    <w:p w:rsidR="00435A8A" w:rsidRDefault="00F42009">
      <w:pPr>
        <w:tabs>
          <w:tab w:val="left" w:pos="567"/>
        </w:tabs>
        <w:spacing w:before="220" w:after="220" w:line="260" w:lineRule="exact"/>
        <w:ind w:left="567" w:hanging="567"/>
        <w:jc w:val="left"/>
        <w:rPr>
          <w:b/>
          <w:sz w:val="24"/>
        </w:rPr>
      </w:pPr>
      <w:r>
        <w:rPr>
          <w:b/>
          <w:sz w:val="24"/>
        </w:rPr>
        <w:t>4</w:t>
      </w:r>
      <w:r>
        <w:rPr>
          <w:rFonts w:hint="eastAsia"/>
          <w:b/>
          <w:sz w:val="24"/>
          <w:lang w:eastAsia="zh-CN"/>
        </w:rPr>
        <w:t>.</w:t>
      </w:r>
      <w:r>
        <w:rPr>
          <w:b/>
          <w:sz w:val="24"/>
        </w:rPr>
        <w:t>1</w:t>
      </w:r>
      <w:r>
        <w:rPr>
          <w:b/>
          <w:sz w:val="24"/>
        </w:rPr>
        <w:tab/>
      </w:r>
      <w:r>
        <w:rPr>
          <w:rFonts w:hint="eastAsia"/>
          <w:b/>
          <w:sz w:val="24"/>
          <w:lang w:eastAsia="zh-CN"/>
        </w:rPr>
        <w:t>Datasets</w:t>
      </w:r>
    </w:p>
    <w:p w:rsidR="00435A8A" w:rsidRDefault="00F42009">
      <w:pPr>
        <w:spacing w:line="240" w:lineRule="auto"/>
        <w:ind w:firstLine="0"/>
      </w:pPr>
      <w:r>
        <w:t>Our data comes from CNCERT / CC</w:t>
      </w:r>
      <w:ins w:id="264" w:author="living" w:date="2017-10-31T09:40:00Z">
        <w:r w:rsidR="007472D9">
          <w:t xml:space="preserve"> including</w:t>
        </w:r>
      </w:ins>
      <w:del w:id="265" w:author="living" w:date="2017-10-31T09:40:00Z">
        <w:r w:rsidDel="007472D9">
          <w:delText>, which includes</w:delText>
        </w:r>
      </w:del>
      <w:r>
        <w:t xml:space="preserve"> Shanxi Telecom China Passive DNS data and Guangdong Telecom Passive DNS data. The data from Shanxi Province is collected on October 15, 2015, which contains 23 hours. </w:t>
      </w:r>
      <w:del w:id="266" w:author="living" w:date="2017-10-31T09:41:00Z">
        <w:r w:rsidDel="007472D9">
          <w:delText xml:space="preserve">As shown in the </w:delText>
        </w:r>
      </w:del>
      <w:ins w:id="267" w:author="living" w:date="2017-10-31T09:41:00Z">
        <w:r w:rsidR="007472D9">
          <w:t xml:space="preserve">According to </w:t>
        </w:r>
      </w:ins>
      <w:r>
        <w:t xml:space="preserve">figure 3(a), the total amount of DNS records close to 2 billion. The number of domain names that are not duplicated per hour is between 100 thousand and 200 thousand. We </w:t>
      </w:r>
      <w:del w:id="268" w:author="living" w:date="2017-10-31T09:41:00Z">
        <w:r w:rsidDel="007472D9">
          <w:delText>labeled</w:delText>
        </w:r>
      </w:del>
      <w:ins w:id="269" w:author="living" w:date="2017-10-31T09:41:00Z">
        <w:r w:rsidR="007472D9">
          <w:t>labelled</w:t>
        </w:r>
      </w:ins>
      <w:r>
        <w:t xml:space="preserve"> 101 DDOS related malicious domain names and 322 DGA related domain names. The data from Guangdong province is collected on April 14, 2017, which contains 9 o'clock to 16 o'clock a total of 9 hours of data. As shown in </w:t>
      </w:r>
      <w:del w:id="270" w:author="living" w:date="2017-10-31T09:42:00Z">
        <w:r w:rsidDel="007472D9">
          <w:delText xml:space="preserve">the figure </w:delText>
        </w:r>
      </w:del>
      <w:ins w:id="271" w:author="living" w:date="2017-10-31T09:42:00Z">
        <w:r w:rsidR="007472D9">
          <w:t xml:space="preserve">Figure </w:t>
        </w:r>
      </w:ins>
      <w:r>
        <w:t xml:space="preserve">3(b), the total number of DNS records is more than 1.1 billion, and the number of distinct secondary domain names per hour is about 600,000. We </w:t>
      </w:r>
      <w:proofErr w:type="spellStart"/>
      <w:r>
        <w:t>labeled</w:t>
      </w:r>
      <w:proofErr w:type="spellEnd"/>
      <w:r>
        <w:t xml:space="preserve"> 163 DDOS related malicious domain names and 265 DGA related domain names.</w:t>
      </w:r>
    </w:p>
    <w:p w:rsidR="00435A8A" w:rsidRDefault="00F42009">
      <w:pPr>
        <w:spacing w:line="240" w:lineRule="auto"/>
        <w:ind w:firstLineChars="200" w:firstLine="400"/>
      </w:pPr>
      <w:r>
        <w:t xml:space="preserve">In the extraction of DGA traffic, we use the alexatop100 million domain name list as a whitelist. </w:t>
      </w:r>
      <w:del w:id="272" w:author="living" w:date="2017-10-31T09:43:00Z">
        <w:r w:rsidDel="007472D9">
          <w:delText xml:space="preserve">And </w:delText>
        </w:r>
      </w:del>
      <w:ins w:id="273" w:author="living" w:date="2017-10-31T09:43:00Z">
        <w:r w:rsidR="007472D9">
          <w:t xml:space="preserve">Besides, </w:t>
        </w:r>
      </w:ins>
      <w:r>
        <w:t xml:space="preserve">we downloaded the DGA blacklist from the 360 </w:t>
      </w:r>
      <w:proofErr w:type="spellStart"/>
      <w:r>
        <w:t>netlab</w:t>
      </w:r>
      <w:proofErr w:type="spellEnd"/>
      <w:r>
        <w:t xml:space="preserve"> as a blacklist containing 1037304 second level domain names. Figure 4</w:t>
      </w:r>
      <w:ins w:id="274" w:author="living" w:date="2017-10-31T09:43:00Z">
        <w:r w:rsidR="007472D9">
          <w:t xml:space="preserve"> presents</w:t>
        </w:r>
      </w:ins>
      <w:del w:id="275" w:author="living" w:date="2017-10-31T09:43:00Z">
        <w:r w:rsidDel="007472D9">
          <w:delText xml:space="preserve"> shows</w:delText>
        </w:r>
      </w:del>
      <w:r>
        <w:t xml:space="preserve"> the relationship between the length and the entropy of the secondary domain name from the blacklist and whitelist. When consistent in length, the domain of DGA is often associated with a greater entropy value.</w:t>
      </w:r>
    </w:p>
    <w:p w:rsidR="00435A8A" w:rsidRDefault="00F42009">
      <w:pPr>
        <w:spacing w:line="240" w:lineRule="auto"/>
        <w:ind w:firstLine="0"/>
        <w:jc w:val="center"/>
      </w:pPr>
      <w:r>
        <w:rPr>
          <w:noProof/>
        </w:rPr>
        <w:drawing>
          <wp:inline distT="0" distB="0" distL="0" distR="0">
            <wp:extent cx="2806700" cy="1361440"/>
            <wp:effectExtent l="0" t="0" r="0" b="0"/>
            <wp:docPr id="11" name="图片 11" descr="C:\Users\24896\AppData\Local\Temp\WeChat Files\730558724343910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24896\AppData\Local\Temp\WeChat Files\730558724343910513.png"/>
                    <pic:cNvPicPr>
                      <a:picLocks noChangeAspect="1" noChangeArrowheads="1"/>
                    </pic:cNvPicPr>
                  </pic:nvPicPr>
                  <pic:blipFill>
                    <a:blip r:embed="rId11" cstate="print">
                      <a:extLst>
                        <a:ext uri="{28A0092B-C50C-407E-A947-70E740481C1C}">
                          <a14:useLocalDpi xmlns:a14="http://schemas.microsoft.com/office/drawing/2010/main" val="0"/>
                        </a:ext>
                      </a:extLst>
                    </a:blip>
                    <a:srcRect l="9173" r="6866"/>
                    <a:stretch>
                      <a:fillRect/>
                    </a:stretch>
                  </pic:blipFill>
                  <pic:spPr>
                    <a:xfrm>
                      <a:off x="0" y="0"/>
                      <a:ext cx="2820851" cy="1368547"/>
                    </a:xfrm>
                    <a:prstGeom prst="rect">
                      <a:avLst/>
                    </a:prstGeom>
                    <a:noFill/>
                    <a:ln>
                      <a:noFill/>
                    </a:ln>
                  </pic:spPr>
                </pic:pic>
              </a:graphicData>
            </a:graphic>
          </wp:inline>
        </w:drawing>
      </w:r>
    </w:p>
    <w:p w:rsidR="00435A8A" w:rsidRDefault="00F42009">
      <w:pPr>
        <w:spacing w:before="120" w:after="240" w:line="240" w:lineRule="auto"/>
        <w:ind w:firstLine="0"/>
        <w:jc w:val="center"/>
        <w:rPr>
          <w:sz w:val="18"/>
        </w:rPr>
      </w:pPr>
      <w:r>
        <w:rPr>
          <w:sz w:val="18"/>
        </w:rPr>
        <w:t>Figure 2: Number of distinct SLDs in Shanxi and Guangdong</w:t>
      </w:r>
    </w:p>
    <w:p w:rsidR="00435A8A" w:rsidRDefault="00F42009">
      <w:pPr>
        <w:spacing w:before="120" w:after="240" w:line="240" w:lineRule="auto"/>
        <w:ind w:firstLine="0"/>
        <w:jc w:val="center"/>
        <w:rPr>
          <w:sz w:val="18"/>
        </w:rPr>
      </w:pPr>
      <w:r>
        <w:rPr>
          <w:noProof/>
          <w:sz w:val="18"/>
        </w:rPr>
        <w:drawing>
          <wp:inline distT="0" distB="0" distL="0" distR="0">
            <wp:extent cx="2847340" cy="1352550"/>
            <wp:effectExtent l="0" t="0" r="0" b="0"/>
            <wp:docPr id="10" name="图片 10" descr="C:\Users\24896\AppData\Local\Temp\WeChat Files\910999346892852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24896\AppData\Local\Temp\WeChat Files\910999346892852807.png"/>
                    <pic:cNvPicPr>
                      <a:picLocks noChangeAspect="1" noChangeArrowheads="1"/>
                    </pic:cNvPicPr>
                  </pic:nvPicPr>
                  <pic:blipFill>
                    <a:blip r:embed="rId12" cstate="print">
                      <a:extLst>
                        <a:ext uri="{28A0092B-C50C-407E-A947-70E740481C1C}">
                          <a14:useLocalDpi xmlns:a14="http://schemas.microsoft.com/office/drawing/2010/main" val="0"/>
                        </a:ext>
                      </a:extLst>
                    </a:blip>
                    <a:srcRect l="8822" r="6137"/>
                    <a:stretch>
                      <a:fillRect/>
                    </a:stretch>
                  </pic:blipFill>
                  <pic:spPr>
                    <a:xfrm>
                      <a:off x="0" y="0"/>
                      <a:ext cx="2868608" cy="1362489"/>
                    </a:xfrm>
                    <a:prstGeom prst="rect">
                      <a:avLst/>
                    </a:prstGeom>
                    <a:noFill/>
                    <a:ln>
                      <a:noFill/>
                    </a:ln>
                  </pic:spPr>
                </pic:pic>
              </a:graphicData>
            </a:graphic>
          </wp:inline>
        </w:drawing>
      </w:r>
    </w:p>
    <w:p w:rsidR="00435A8A" w:rsidRDefault="00F42009">
      <w:pPr>
        <w:spacing w:before="120" w:after="240" w:line="240" w:lineRule="auto"/>
        <w:ind w:firstLine="0"/>
        <w:jc w:val="center"/>
        <w:rPr>
          <w:sz w:val="18"/>
        </w:rPr>
      </w:pPr>
      <w:r>
        <w:rPr>
          <w:sz w:val="18"/>
        </w:rPr>
        <w:t>Figure 3: Number of DNS records in Shanxi and Guangdong</w:t>
      </w:r>
    </w:p>
    <w:p w:rsidR="00435A8A" w:rsidRDefault="00F42009">
      <w:pPr>
        <w:spacing w:line="240" w:lineRule="auto"/>
        <w:ind w:firstLine="0"/>
        <w:jc w:val="center"/>
      </w:pPr>
      <w:r>
        <w:rPr>
          <w:noProof/>
        </w:rPr>
        <w:lastRenderedPageBreak/>
        <w:drawing>
          <wp:inline distT="0" distB="0" distL="0" distR="0">
            <wp:extent cx="2686050" cy="1133475"/>
            <wp:effectExtent l="0" t="0" r="0" b="0"/>
            <wp:docPr id="4" name="图片 4" descr="E:\Desktop\download.png"/>
            <wp:cNvGraphicFramePr/>
            <a:graphic xmlns:a="http://schemas.openxmlformats.org/drawingml/2006/main">
              <a:graphicData uri="http://schemas.openxmlformats.org/drawingml/2006/picture">
                <pic:pic xmlns:pic="http://schemas.openxmlformats.org/drawingml/2006/picture">
                  <pic:nvPicPr>
                    <pic:cNvPr id="4" name="图片 4" descr="E:\Desktop\download.png"/>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686050" cy="1133475"/>
                    </a:xfrm>
                    <a:prstGeom prst="rect">
                      <a:avLst/>
                    </a:prstGeom>
                    <a:noFill/>
                    <a:ln>
                      <a:noFill/>
                    </a:ln>
                  </pic:spPr>
                </pic:pic>
              </a:graphicData>
            </a:graphic>
          </wp:inline>
        </w:drawing>
      </w:r>
    </w:p>
    <w:p w:rsidR="00435A8A" w:rsidRDefault="00F42009">
      <w:pPr>
        <w:spacing w:line="240" w:lineRule="auto"/>
        <w:ind w:firstLine="0"/>
        <w:jc w:val="center"/>
      </w:pPr>
      <w:r>
        <w:rPr>
          <w:sz w:val="18"/>
        </w:rPr>
        <w:t>Figure 4: The entropy changes with the length of the domain name</w:t>
      </w:r>
    </w:p>
    <w:p w:rsidR="00435A8A" w:rsidRDefault="00F42009">
      <w:pPr>
        <w:tabs>
          <w:tab w:val="left" w:pos="567"/>
        </w:tabs>
        <w:spacing w:before="220" w:after="220" w:line="260" w:lineRule="exact"/>
        <w:ind w:left="567" w:hanging="567"/>
        <w:jc w:val="left"/>
        <w:rPr>
          <w:b/>
          <w:sz w:val="24"/>
        </w:rPr>
      </w:pPr>
      <w:r>
        <w:rPr>
          <w:b/>
          <w:sz w:val="24"/>
        </w:rPr>
        <w:t>4</w:t>
      </w:r>
      <w:r>
        <w:rPr>
          <w:rFonts w:hint="eastAsia"/>
          <w:b/>
          <w:sz w:val="24"/>
          <w:lang w:eastAsia="zh-CN"/>
        </w:rPr>
        <w:t>.</w:t>
      </w:r>
      <w:r>
        <w:rPr>
          <w:b/>
          <w:sz w:val="24"/>
        </w:rPr>
        <w:t>2</w:t>
      </w:r>
      <w:r>
        <w:rPr>
          <w:b/>
          <w:sz w:val="24"/>
        </w:rPr>
        <w:tab/>
        <w:t>Parameter Analysis</w:t>
      </w:r>
    </w:p>
    <w:p w:rsidR="00435A8A" w:rsidRDefault="00F42009">
      <w:pPr>
        <w:spacing w:line="240" w:lineRule="auto"/>
        <w:ind w:firstLine="0"/>
      </w:pPr>
      <w:r>
        <w:t>We first discuss the parameters appearing in the 3.4.1 section, where three parameters are involved, namely, the time interval</w:t>
      </w:r>
      <w:del w:id="276" w:author="living" w:date="2017-10-31T09:49:00Z">
        <w:r w:rsidDel="007472D9">
          <w:delText xml:space="preserve">, </w:delText>
        </w:r>
      </w:del>
      <w:ins w:id="277" w:author="living" w:date="2017-10-31T09:49:00Z">
        <w:r w:rsidR="007472D9">
          <w:t xml:space="preserve"> and </w:t>
        </w:r>
      </w:ins>
      <w:r>
        <w:t xml:space="preserve">the threshold value </w:t>
      </w:r>
      <w:r>
        <w:rPr>
          <w:lang w:eastAsia="zh-CN"/>
        </w:rPr>
        <w:t>α</w:t>
      </w:r>
      <w:r>
        <w:t xml:space="preserve"> to judge whether the domain name is suspicious</w:t>
      </w:r>
      <w:r>
        <w:rPr>
          <w:rFonts w:hint="eastAsia"/>
          <w:lang w:eastAsia="zh-CN"/>
        </w:rPr>
        <w:t xml:space="preserve">, </w:t>
      </w:r>
      <w:r>
        <w:rPr>
          <w:lang w:eastAsia="zh-CN"/>
        </w:rPr>
        <w:t>and the parameter β in formula 2</w:t>
      </w:r>
      <w:r>
        <w:rPr>
          <w:rFonts w:hint="eastAsia"/>
          <w:lang w:eastAsia="zh-CN"/>
        </w:rPr>
        <w:t>.</w:t>
      </w:r>
      <w:r>
        <w:rPr>
          <w:lang w:eastAsia="zh-CN"/>
        </w:rPr>
        <w:t xml:space="preserve"> The values of time interval are 10 minutes, 30 minutes, 60 minutes and 120 minutes, and the values of alpha are 0, 0.05, 0.1, 0.2, 0.3, 0.5 and 0.6</w:t>
      </w:r>
      <w:del w:id="278" w:author="living" w:date="2017-10-31T09:50:00Z">
        <w:r w:rsidDel="0007359B">
          <w:rPr>
            <w:lang w:eastAsia="zh-CN"/>
          </w:rPr>
          <w:delText>, and</w:delText>
        </w:r>
      </w:del>
      <w:ins w:id="279" w:author="living" w:date="2017-10-31T09:50:00Z">
        <w:r w:rsidR="0007359B">
          <w:rPr>
            <w:lang w:eastAsia="zh-CN"/>
          </w:rPr>
          <w:t>. Besides,</w:t>
        </w:r>
      </w:ins>
      <w:r>
        <w:rPr>
          <w:lang w:eastAsia="zh-CN"/>
        </w:rPr>
        <w:t xml:space="preserve"> the values of beta are 0.07, 0.1, 0.15 and 0.2. </w:t>
      </w:r>
      <w:del w:id="280" w:author="living" w:date="2017-10-31T09:50:00Z">
        <w:r w:rsidDel="0007359B">
          <w:rPr>
            <w:lang w:eastAsia="zh-CN"/>
          </w:rPr>
          <w:delText>As shown in the figure 5,</w:delText>
        </w:r>
      </w:del>
      <w:ins w:id="281" w:author="living" w:date="2017-10-31T09:50:00Z">
        <w:r w:rsidR="0007359B">
          <w:rPr>
            <w:lang w:eastAsia="zh-CN"/>
          </w:rPr>
          <w:t>Figure 5 shows that</w:t>
        </w:r>
      </w:ins>
      <w:r>
        <w:rPr>
          <w:lang w:eastAsia="zh-CN"/>
        </w:rPr>
        <w:t xml:space="preserve"> the Z axis represents the recall rate. When the time interval is 10 minutes, the recall rate is always above 0.98. </w:t>
      </w:r>
      <w:del w:id="282" w:author="living" w:date="2017-10-31T09:50:00Z">
        <w:r w:rsidDel="0007359B">
          <w:rPr>
            <w:lang w:eastAsia="zh-CN"/>
          </w:rPr>
          <w:delText>And The</w:delText>
        </w:r>
      </w:del>
      <w:ins w:id="283" w:author="living" w:date="2017-10-31T09:50:00Z">
        <w:r w:rsidR="0007359B">
          <w:rPr>
            <w:lang w:eastAsia="zh-CN"/>
          </w:rPr>
          <w:t>Additionally, the</w:t>
        </w:r>
      </w:ins>
      <w:r>
        <w:rPr>
          <w:lang w:eastAsia="zh-CN"/>
        </w:rPr>
        <w:t xml:space="preserve"> maximum recall rate was 0.94 when the time inte</w:t>
      </w:r>
      <w:r w:rsidR="00DE13BD">
        <w:rPr>
          <w:lang w:eastAsia="zh-CN"/>
        </w:rPr>
        <w:t>rval was 120. The two cases can</w:t>
      </w:r>
      <w:r>
        <w:rPr>
          <w:lang w:eastAsia="zh-CN"/>
        </w:rPr>
        <w:t xml:space="preserve">not be satisfied with the values of α and β. Table 1 shows the relationship between the value of the different parameters and the number of suspicious domains. </w:t>
      </w:r>
      <w:del w:id="284" w:author="living" w:date="2017-10-31T09:51:00Z">
        <w:r w:rsidDel="0007359B">
          <w:rPr>
            <w:lang w:eastAsia="zh-CN"/>
          </w:rPr>
          <w:delText>You can see the</w:delText>
        </w:r>
      </w:del>
      <w:ins w:id="285" w:author="living" w:date="2017-10-31T09:51:00Z">
        <w:r w:rsidR="0007359B">
          <w:rPr>
            <w:lang w:eastAsia="zh-CN"/>
          </w:rPr>
          <w:t>Obviously, the</w:t>
        </w:r>
      </w:ins>
      <w:r>
        <w:rPr>
          <w:lang w:eastAsia="zh-CN"/>
        </w:rPr>
        <w:t xml:space="preserve"> time interval selected as 30 minutes or 60 minutes can achieve the effect of little difference. But the number of executions of the former is twice that of the latter, so we set the time interval to 60 minutes. </w:t>
      </w:r>
      <w:del w:id="286" w:author="living" w:date="2017-10-31T09:51:00Z">
        <w:r w:rsidDel="0007359B">
          <w:rPr>
            <w:lang w:eastAsia="zh-CN"/>
          </w:rPr>
          <w:delText>In order to</w:delText>
        </w:r>
      </w:del>
      <w:ins w:id="287" w:author="living" w:date="2017-10-31T09:51:00Z">
        <w:r w:rsidR="0007359B">
          <w:rPr>
            <w:lang w:eastAsia="zh-CN"/>
          </w:rPr>
          <w:t>To</w:t>
        </w:r>
      </w:ins>
      <w:r>
        <w:rPr>
          <w:lang w:eastAsia="zh-CN"/>
        </w:rPr>
        <w:t xml:space="preserve"> obtain as few domain names as possible, we set α to 0.1 and β to 0.05.</w:t>
      </w:r>
      <w:r>
        <w:rPr>
          <w:rFonts w:hint="eastAsia"/>
        </w:rPr>
        <w:t xml:space="preserve"> </w:t>
      </w:r>
    </w:p>
    <w:p w:rsidR="00435A8A" w:rsidRDefault="00F42009">
      <w:pPr>
        <w:spacing w:line="240" w:lineRule="auto"/>
        <w:ind w:firstLineChars="200" w:firstLine="400"/>
        <w:rPr>
          <w:lang w:eastAsia="zh-CN"/>
        </w:rPr>
      </w:pPr>
      <w:r>
        <w:rPr>
          <w:lang w:eastAsia="zh-CN"/>
        </w:rPr>
        <w:t xml:space="preserve">Another parameter that needs to be discussed is θ in Equation 3 in Section 3.4.2. The smaller the value of θ, the smoother the curve of this function. As shown in Figure 6, the relation between the value of </w:t>
      </w:r>
      <w:r>
        <w:rPr>
          <w:rFonts w:hint="eastAsia"/>
          <w:lang w:eastAsia="zh-CN"/>
        </w:rPr>
        <w:t>θ</w:t>
      </w:r>
      <w:r>
        <w:rPr>
          <w:lang w:eastAsia="zh-CN"/>
        </w:rPr>
        <w:t xml:space="preserve">and the number of domains extracted is described. When </w:t>
      </w:r>
      <w:r>
        <w:rPr>
          <w:rFonts w:hint="eastAsia"/>
          <w:lang w:eastAsia="zh-CN"/>
        </w:rPr>
        <w:t>θ</w:t>
      </w:r>
      <w:r>
        <w:rPr>
          <w:lang w:eastAsia="zh-CN"/>
        </w:rPr>
        <w:t xml:space="preserve">was 0.1, the recall rate was 50%. When </w:t>
      </w:r>
      <w:r>
        <w:rPr>
          <w:rFonts w:hint="eastAsia"/>
          <w:lang w:eastAsia="zh-CN"/>
        </w:rPr>
        <w:t>θ</w:t>
      </w:r>
      <w:r>
        <w:rPr>
          <w:lang w:eastAsia="zh-CN"/>
        </w:rPr>
        <w:t xml:space="preserve">is greater than 0.2, the recall rate is 100%. </w:t>
      </w:r>
    </w:p>
    <w:p w:rsidR="00435A8A" w:rsidRDefault="00F42009">
      <w:pPr>
        <w:spacing w:line="240" w:lineRule="auto"/>
        <w:ind w:firstLine="0"/>
        <w:rPr>
          <w:lang w:eastAsia="zh-CN"/>
        </w:rPr>
      </w:pPr>
      <w:r>
        <w:rPr>
          <w:rFonts w:hint="eastAsia"/>
          <w:noProof/>
        </w:rPr>
        <w:drawing>
          <wp:inline distT="0" distB="0" distL="0" distR="0">
            <wp:extent cx="2695575" cy="2019300"/>
            <wp:effectExtent l="0" t="0" r="0" b="0"/>
            <wp:docPr id="3" name="图片 3" descr="C:\Users\24896\Desktop\微信图片_20170720092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24896\Desktop\微信图片_2017072009245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695575" cy="2019300"/>
                    </a:xfrm>
                    <a:prstGeom prst="rect">
                      <a:avLst/>
                    </a:prstGeom>
                    <a:noFill/>
                    <a:ln>
                      <a:noFill/>
                    </a:ln>
                  </pic:spPr>
                </pic:pic>
              </a:graphicData>
            </a:graphic>
          </wp:inline>
        </w:drawing>
      </w:r>
    </w:p>
    <w:p w:rsidR="00435A8A" w:rsidRDefault="00D54430">
      <w:pPr>
        <w:spacing w:line="240" w:lineRule="auto"/>
        <w:ind w:firstLine="0"/>
        <w:jc w:val="center"/>
        <w:rPr>
          <w:lang w:eastAsia="zh-CN"/>
        </w:rPr>
      </w:pPr>
      <w:r>
        <w:rPr>
          <w:noProof/>
        </w:rPr>
        <w:drawing>
          <wp:anchor distT="0" distB="0" distL="114300" distR="114300" simplePos="0" relativeHeight="251656192" behindDoc="0" locked="0" layoutInCell="1" allowOverlap="1">
            <wp:simplePos x="0" y="0"/>
            <wp:positionH relativeFrom="column">
              <wp:posOffset>-63086</wp:posOffset>
            </wp:positionH>
            <wp:positionV relativeFrom="page">
              <wp:posOffset>5587282</wp:posOffset>
            </wp:positionV>
            <wp:extent cx="2700020" cy="1495425"/>
            <wp:effectExtent l="0" t="0" r="0" b="0"/>
            <wp:wrapTopAndBottom/>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r w:rsidR="00F42009">
        <w:rPr>
          <w:sz w:val="18"/>
        </w:rPr>
        <w:t>Figure 5: The effect of different α, β, and time intervals on the recall rate</w:t>
      </w:r>
    </w:p>
    <w:p w:rsidR="00435A8A" w:rsidRDefault="00F42009">
      <w:pPr>
        <w:spacing w:before="120" w:after="240" w:line="240" w:lineRule="auto"/>
        <w:ind w:firstLine="0"/>
        <w:jc w:val="center"/>
        <w:rPr>
          <w:sz w:val="18"/>
        </w:rPr>
      </w:pPr>
      <w:r>
        <w:rPr>
          <w:sz w:val="18"/>
        </w:rPr>
        <w:t>Figure 6: The relation between θ and the number of domain names in domain names extraction of PRSD</w:t>
      </w:r>
    </w:p>
    <w:p w:rsidR="00435A8A" w:rsidRDefault="00F42009">
      <w:pPr>
        <w:spacing w:line="240" w:lineRule="auto"/>
        <w:ind w:firstLineChars="200" w:firstLine="400"/>
        <w:rPr>
          <w:lang w:eastAsia="zh-CN"/>
        </w:rPr>
      </w:pPr>
      <w:r>
        <w:rPr>
          <w:lang w:eastAsia="zh-CN"/>
        </w:rPr>
        <w:t>We discuss our choice of features in the processing of the DGA domai</w:t>
      </w:r>
      <w:r w:rsidR="00DE13BD">
        <w:rPr>
          <w:lang w:eastAsia="zh-CN"/>
        </w:rPr>
        <w:t>n name. On the one hand, we can</w:t>
      </w:r>
      <w:r>
        <w:rPr>
          <w:lang w:eastAsia="zh-CN"/>
        </w:rPr>
        <w:t>not select too many features to ensure that the training time and classification time of the model cannot be too long. On the other</w:t>
      </w:r>
      <w:del w:id="288" w:author="living" w:date="2017-10-31T09:52:00Z">
        <w:r w:rsidDel="0007359B">
          <w:rPr>
            <w:lang w:eastAsia="zh-CN"/>
          </w:rPr>
          <w:delText xml:space="preserve"> hand</w:delText>
        </w:r>
      </w:del>
      <w:r>
        <w:rPr>
          <w:lang w:eastAsia="zh-CN"/>
        </w:rPr>
        <w:t xml:space="preserve">, we cannot choose too few characteristics, otherwise it is difficult to achieve satisfactory recall rate. Finally, we select the SLD’s length, entropy, and bigram, trigram, </w:t>
      </w:r>
      <w:proofErr w:type="spellStart"/>
      <w:r>
        <w:rPr>
          <w:lang w:eastAsia="zh-CN"/>
        </w:rPr>
        <w:t>fourgram</w:t>
      </w:r>
      <w:proofErr w:type="spellEnd"/>
      <w:r>
        <w:rPr>
          <w:lang w:eastAsia="zh-CN"/>
        </w:rPr>
        <w:t xml:space="preserve">, these five characteristics. </w:t>
      </w:r>
      <w:del w:id="289" w:author="living" w:date="2017-10-31T09:52:00Z">
        <w:r w:rsidDel="0007359B">
          <w:rPr>
            <w:lang w:eastAsia="zh-CN"/>
          </w:rPr>
          <w:delText xml:space="preserve">And </w:delText>
        </w:r>
      </w:del>
      <w:ins w:id="290" w:author="living" w:date="2017-10-31T09:52:00Z">
        <w:r w:rsidR="0007359B">
          <w:rPr>
            <w:lang w:eastAsia="zh-CN"/>
          </w:rPr>
          <w:t xml:space="preserve">In addition, </w:t>
        </w:r>
      </w:ins>
      <w:r>
        <w:rPr>
          <w:lang w:eastAsia="zh-CN"/>
        </w:rPr>
        <w:t>we use random forests as classifiers. As shown in Figure 7, we observe the result through confusion matrices, with a recall rate of more t</w:t>
      </w:r>
      <w:r w:rsidR="00DE13BD">
        <w:rPr>
          <w:lang w:eastAsia="zh-CN"/>
        </w:rPr>
        <w:t xml:space="preserve">han 96%. </w:t>
      </w:r>
      <w:del w:id="291" w:author="living" w:date="2017-10-31T09:53:00Z">
        <w:r w:rsidR="00DE13BD" w:rsidDel="0007359B">
          <w:rPr>
            <w:lang w:eastAsia="zh-CN"/>
          </w:rPr>
          <w:delText xml:space="preserve">And </w:delText>
        </w:r>
      </w:del>
      <w:ins w:id="292" w:author="living" w:date="2017-10-31T09:53:00Z">
        <w:r w:rsidR="0007359B">
          <w:rPr>
            <w:lang w:eastAsia="zh-CN"/>
          </w:rPr>
          <w:t>Besides,</w:t>
        </w:r>
        <w:r w:rsidR="0007359B">
          <w:rPr>
            <w:lang w:eastAsia="zh-CN"/>
          </w:rPr>
          <w:t xml:space="preserve"> </w:t>
        </w:r>
      </w:ins>
      <w:r w:rsidR="00DE13BD">
        <w:rPr>
          <w:lang w:eastAsia="zh-CN"/>
        </w:rPr>
        <w:t xml:space="preserve">we carried out </w:t>
      </w:r>
      <w:del w:id="293" w:author="living" w:date="2017-10-31T09:53:00Z">
        <w:r w:rsidR="00DE13BD" w:rsidDel="0007359B">
          <w:rPr>
            <w:lang w:eastAsia="zh-CN"/>
          </w:rPr>
          <w:delText xml:space="preserve">ten </w:delText>
        </w:r>
        <w:r w:rsidDel="0007359B">
          <w:rPr>
            <w:lang w:eastAsia="zh-CN"/>
          </w:rPr>
          <w:delText>fold</w:delText>
        </w:r>
      </w:del>
      <w:ins w:id="294" w:author="living" w:date="2017-10-31T09:53:00Z">
        <w:r w:rsidR="0007359B">
          <w:rPr>
            <w:lang w:eastAsia="zh-CN"/>
          </w:rPr>
          <w:t>tenfold</w:t>
        </w:r>
      </w:ins>
      <w:r>
        <w:rPr>
          <w:lang w:eastAsia="zh-CN"/>
        </w:rPr>
        <w:t xml:space="preserve"> cross validation, recall rates are above 85%, the highest can reach more than 98%.</w:t>
      </w:r>
    </w:p>
    <w:p w:rsidR="00435A8A" w:rsidRDefault="00F42009">
      <w:pPr>
        <w:spacing w:before="120" w:after="240" w:line="240" w:lineRule="auto"/>
        <w:ind w:firstLine="0"/>
        <w:jc w:val="center"/>
        <w:rPr>
          <w:sz w:val="18"/>
        </w:rPr>
      </w:pPr>
      <w:r>
        <w:rPr>
          <w:noProof/>
          <w:sz w:val="18"/>
        </w:rPr>
        <w:lastRenderedPageBreak/>
        <w:drawing>
          <wp:inline distT="0" distB="0" distL="0" distR="0">
            <wp:extent cx="2695575" cy="2085975"/>
            <wp:effectExtent l="0" t="0" r="0" b="0"/>
            <wp:docPr id="8" name="图片 8" descr="E:\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Desktop\download (1).png"/>
                    <pic:cNvPicPr>
                      <a:picLocks noChangeAspect="1" noChangeArrowheads="1"/>
                    </pic:cNvPicPr>
                  </pic:nvPicPr>
                  <pic:blipFill>
                    <a:blip r:embed="rId16">
                      <a:extLst>
                        <a:ext uri="{28A0092B-C50C-407E-A947-70E740481C1C}">
                          <a14:useLocalDpi xmlns:a14="http://schemas.microsoft.com/office/drawing/2010/main" val="0"/>
                        </a:ext>
                      </a:extLst>
                    </a:blip>
                    <a:srcRect t="6008"/>
                    <a:stretch>
                      <a:fillRect/>
                    </a:stretch>
                  </pic:blipFill>
                  <pic:spPr>
                    <a:xfrm>
                      <a:off x="0" y="0"/>
                      <a:ext cx="2695575" cy="2085975"/>
                    </a:xfrm>
                    <a:prstGeom prst="rect">
                      <a:avLst/>
                    </a:prstGeom>
                    <a:noFill/>
                    <a:ln>
                      <a:noFill/>
                    </a:ln>
                  </pic:spPr>
                </pic:pic>
              </a:graphicData>
            </a:graphic>
          </wp:inline>
        </w:drawing>
      </w:r>
    </w:p>
    <w:p w:rsidR="00435A8A" w:rsidRDefault="00F42009">
      <w:pPr>
        <w:spacing w:before="120" w:after="240" w:line="240" w:lineRule="auto"/>
        <w:ind w:firstLine="0"/>
        <w:jc w:val="center"/>
        <w:rPr>
          <w:sz w:val="18"/>
        </w:rPr>
      </w:pPr>
      <w:r>
        <w:rPr>
          <w:sz w:val="18"/>
        </w:rPr>
        <w:t>Figure 7: The effect of different α, β, and time intervals on the recall rate</w:t>
      </w:r>
    </w:p>
    <w:p w:rsidR="00435A8A" w:rsidRDefault="00F42009">
      <w:pPr>
        <w:spacing w:before="240" w:after="120" w:line="240" w:lineRule="auto"/>
        <w:ind w:firstLine="0"/>
        <w:jc w:val="center"/>
        <w:rPr>
          <w:sz w:val="18"/>
        </w:rPr>
      </w:pPr>
      <w:r>
        <w:rPr>
          <w:sz w:val="18"/>
        </w:rPr>
        <w:t>Table 1: When the recall rate is 100%, the relationship between α, β and the number of suspected domain names</w:t>
      </w:r>
    </w:p>
    <w:tbl>
      <w:tblPr>
        <w:tblStyle w:val="af0"/>
        <w:tblW w:w="4468" w:type="dxa"/>
        <w:jc w:val="center"/>
        <w:tblLayout w:type="fixed"/>
        <w:tblLook w:val="04A0" w:firstRow="1" w:lastRow="0" w:firstColumn="1" w:lastColumn="0" w:noHBand="0" w:noVBand="1"/>
      </w:tblPr>
      <w:tblGrid>
        <w:gridCol w:w="1133"/>
        <w:gridCol w:w="1133"/>
        <w:gridCol w:w="1101"/>
        <w:gridCol w:w="1101"/>
      </w:tblGrid>
      <w:tr w:rsidR="00435A8A">
        <w:trPr>
          <w:jc w:val="center"/>
        </w:trPr>
        <w:tc>
          <w:tcPr>
            <w:tcW w:w="1133" w:type="dxa"/>
          </w:tcPr>
          <w:p w:rsidR="00435A8A" w:rsidRDefault="00F42009">
            <w:pPr>
              <w:ind w:firstLine="0"/>
              <w:jc w:val="center"/>
            </w:pPr>
            <w:r>
              <w:rPr>
                <w:lang w:eastAsia="zh-CN"/>
              </w:rPr>
              <w:t>α</w:t>
            </w:r>
          </w:p>
        </w:tc>
        <w:tc>
          <w:tcPr>
            <w:tcW w:w="1133" w:type="dxa"/>
          </w:tcPr>
          <w:p w:rsidR="00435A8A" w:rsidRDefault="00F42009">
            <w:pPr>
              <w:ind w:firstLine="0"/>
              <w:jc w:val="center"/>
            </w:pPr>
            <w:r>
              <w:rPr>
                <w:lang w:eastAsia="zh-CN"/>
              </w:rPr>
              <w:t>β</w:t>
            </w:r>
          </w:p>
        </w:tc>
        <w:tc>
          <w:tcPr>
            <w:tcW w:w="1101" w:type="dxa"/>
          </w:tcPr>
          <w:p w:rsidR="00435A8A" w:rsidRDefault="00F42009">
            <w:pPr>
              <w:ind w:firstLine="0"/>
              <w:jc w:val="center"/>
              <w:rPr>
                <w:lang w:eastAsia="zh-CN"/>
              </w:rPr>
            </w:pPr>
            <w:r>
              <w:rPr>
                <w:rFonts w:hint="eastAsia"/>
                <w:lang w:eastAsia="zh-CN"/>
              </w:rPr>
              <w:t>30</w:t>
            </w:r>
            <w:r>
              <w:rPr>
                <w:lang w:eastAsia="zh-CN"/>
              </w:rPr>
              <w:t xml:space="preserve"> </w:t>
            </w:r>
            <w:r>
              <w:rPr>
                <w:rFonts w:hint="eastAsia"/>
                <w:lang w:eastAsia="zh-CN"/>
              </w:rPr>
              <w:t>mins</w:t>
            </w:r>
          </w:p>
        </w:tc>
        <w:tc>
          <w:tcPr>
            <w:tcW w:w="1101" w:type="dxa"/>
          </w:tcPr>
          <w:p w:rsidR="00435A8A" w:rsidRDefault="00F42009">
            <w:pPr>
              <w:ind w:firstLine="0"/>
              <w:jc w:val="center"/>
              <w:rPr>
                <w:lang w:eastAsia="zh-CN"/>
              </w:rPr>
            </w:pPr>
            <w:r>
              <w:rPr>
                <w:rFonts w:hint="eastAsia"/>
                <w:lang w:eastAsia="zh-CN"/>
              </w:rPr>
              <w:t>60 mins</w:t>
            </w:r>
          </w:p>
        </w:tc>
      </w:tr>
      <w:tr w:rsidR="00435A8A">
        <w:trPr>
          <w:jc w:val="center"/>
        </w:trPr>
        <w:tc>
          <w:tcPr>
            <w:tcW w:w="1133" w:type="dxa"/>
          </w:tcPr>
          <w:p w:rsidR="00435A8A" w:rsidRDefault="00F42009">
            <w:r>
              <w:rPr>
                <w:rFonts w:hint="eastAsia"/>
              </w:rPr>
              <w:t>0</w:t>
            </w:r>
            <w:r>
              <w:rPr>
                <w:rFonts w:hint="eastAsia"/>
                <w:lang w:eastAsia="zh-CN"/>
              </w:rPr>
              <w:t>.</w:t>
            </w:r>
            <w:r>
              <w:t>07</w:t>
            </w:r>
          </w:p>
        </w:tc>
        <w:tc>
          <w:tcPr>
            <w:tcW w:w="1133" w:type="dxa"/>
          </w:tcPr>
          <w:p w:rsidR="00435A8A" w:rsidRDefault="00F42009">
            <w:r>
              <w:rPr>
                <w:rFonts w:hint="eastAsia"/>
              </w:rPr>
              <w:t>0</w:t>
            </w:r>
            <w:r>
              <w:rPr>
                <w:rFonts w:hint="eastAsia"/>
                <w:lang w:eastAsia="zh-CN"/>
              </w:rPr>
              <w:t>.</w:t>
            </w:r>
            <w:r>
              <w:t>05</w:t>
            </w:r>
          </w:p>
        </w:tc>
        <w:tc>
          <w:tcPr>
            <w:tcW w:w="1101" w:type="dxa"/>
          </w:tcPr>
          <w:p w:rsidR="00435A8A" w:rsidRDefault="00F42009">
            <w:r>
              <w:rPr>
                <w:rFonts w:hint="eastAsia"/>
              </w:rPr>
              <w:t>784</w:t>
            </w:r>
          </w:p>
        </w:tc>
        <w:tc>
          <w:tcPr>
            <w:tcW w:w="1101" w:type="dxa"/>
          </w:tcPr>
          <w:p w:rsidR="00435A8A" w:rsidRDefault="00F42009">
            <w:r>
              <w:rPr>
                <w:rFonts w:hint="eastAsia"/>
              </w:rPr>
              <w:t>764</w:t>
            </w:r>
          </w:p>
        </w:tc>
      </w:tr>
      <w:tr w:rsidR="00435A8A">
        <w:trPr>
          <w:jc w:val="center"/>
        </w:trPr>
        <w:tc>
          <w:tcPr>
            <w:tcW w:w="1133" w:type="dxa"/>
          </w:tcPr>
          <w:p w:rsidR="00435A8A" w:rsidRDefault="00F42009">
            <w:r>
              <w:rPr>
                <w:rFonts w:hint="eastAsia"/>
              </w:rPr>
              <w:t>0</w:t>
            </w:r>
            <w:r>
              <w:rPr>
                <w:rFonts w:hint="eastAsia"/>
                <w:lang w:eastAsia="zh-CN"/>
              </w:rPr>
              <w:t>.</w:t>
            </w:r>
            <w:r>
              <w:t>07</w:t>
            </w:r>
          </w:p>
        </w:tc>
        <w:tc>
          <w:tcPr>
            <w:tcW w:w="1133" w:type="dxa"/>
          </w:tcPr>
          <w:p w:rsidR="00435A8A" w:rsidRDefault="00F42009">
            <w:r>
              <w:rPr>
                <w:rFonts w:hint="eastAsia"/>
              </w:rPr>
              <w:t>0</w:t>
            </w:r>
            <w:r>
              <w:rPr>
                <w:rFonts w:hint="eastAsia"/>
                <w:lang w:eastAsia="zh-CN"/>
              </w:rPr>
              <w:t>.</w:t>
            </w:r>
            <w:r>
              <w:t>1</w:t>
            </w:r>
          </w:p>
        </w:tc>
        <w:tc>
          <w:tcPr>
            <w:tcW w:w="1101" w:type="dxa"/>
          </w:tcPr>
          <w:p w:rsidR="00435A8A" w:rsidRDefault="00F42009">
            <w:r>
              <w:rPr>
                <w:rFonts w:hint="eastAsia"/>
              </w:rPr>
              <w:t>779</w:t>
            </w:r>
          </w:p>
        </w:tc>
        <w:tc>
          <w:tcPr>
            <w:tcW w:w="1101" w:type="dxa"/>
          </w:tcPr>
          <w:p w:rsidR="00435A8A" w:rsidRDefault="00F42009">
            <w:r>
              <w:rPr>
                <w:rFonts w:hint="eastAsia"/>
              </w:rPr>
              <w:t>758</w:t>
            </w:r>
          </w:p>
        </w:tc>
      </w:tr>
      <w:tr w:rsidR="00435A8A">
        <w:trPr>
          <w:jc w:val="center"/>
        </w:trPr>
        <w:tc>
          <w:tcPr>
            <w:tcW w:w="1133" w:type="dxa"/>
          </w:tcPr>
          <w:p w:rsidR="00435A8A" w:rsidRDefault="00F42009">
            <w:r>
              <w:rPr>
                <w:rFonts w:hint="eastAsia"/>
              </w:rPr>
              <w:t>0</w:t>
            </w:r>
            <w:r>
              <w:rPr>
                <w:rFonts w:hint="eastAsia"/>
                <w:lang w:eastAsia="zh-CN"/>
              </w:rPr>
              <w:t>.</w:t>
            </w:r>
            <w:r>
              <w:t>07</w:t>
            </w:r>
          </w:p>
        </w:tc>
        <w:tc>
          <w:tcPr>
            <w:tcW w:w="1133" w:type="dxa"/>
          </w:tcPr>
          <w:p w:rsidR="00435A8A" w:rsidRDefault="00F42009">
            <w:r>
              <w:rPr>
                <w:rFonts w:hint="eastAsia"/>
              </w:rPr>
              <w:t>0</w:t>
            </w:r>
            <w:r>
              <w:rPr>
                <w:rFonts w:hint="eastAsia"/>
                <w:lang w:eastAsia="zh-CN"/>
              </w:rPr>
              <w:t>.</w:t>
            </w:r>
            <w:r>
              <w:t>2</w:t>
            </w:r>
          </w:p>
        </w:tc>
        <w:tc>
          <w:tcPr>
            <w:tcW w:w="1101" w:type="dxa"/>
          </w:tcPr>
          <w:p w:rsidR="00435A8A" w:rsidRDefault="00F42009">
            <w:r>
              <w:rPr>
                <w:rFonts w:hint="eastAsia"/>
              </w:rPr>
              <w:t>768</w:t>
            </w:r>
          </w:p>
        </w:tc>
        <w:tc>
          <w:tcPr>
            <w:tcW w:w="1101" w:type="dxa"/>
          </w:tcPr>
          <w:p w:rsidR="00435A8A" w:rsidRDefault="00F42009">
            <w:r>
              <w:rPr>
                <w:rFonts w:hint="eastAsia"/>
              </w:rPr>
              <w:t>749</w:t>
            </w:r>
          </w:p>
        </w:tc>
      </w:tr>
      <w:tr w:rsidR="00435A8A">
        <w:trPr>
          <w:jc w:val="center"/>
        </w:trPr>
        <w:tc>
          <w:tcPr>
            <w:tcW w:w="1133" w:type="dxa"/>
          </w:tcPr>
          <w:p w:rsidR="00435A8A" w:rsidRDefault="00F42009">
            <w:r>
              <w:rPr>
                <w:rFonts w:hint="eastAsia"/>
              </w:rPr>
              <w:t>0</w:t>
            </w:r>
            <w:r>
              <w:rPr>
                <w:rFonts w:hint="eastAsia"/>
                <w:lang w:eastAsia="zh-CN"/>
              </w:rPr>
              <w:t>.</w:t>
            </w:r>
            <w:r>
              <w:t>07</w:t>
            </w:r>
          </w:p>
        </w:tc>
        <w:tc>
          <w:tcPr>
            <w:tcW w:w="1133" w:type="dxa"/>
          </w:tcPr>
          <w:p w:rsidR="00435A8A" w:rsidRDefault="00F42009">
            <w:r>
              <w:rPr>
                <w:rFonts w:hint="eastAsia"/>
              </w:rPr>
              <w:t>0</w:t>
            </w:r>
            <w:r>
              <w:rPr>
                <w:rFonts w:hint="eastAsia"/>
                <w:lang w:eastAsia="zh-CN"/>
              </w:rPr>
              <w:t>.</w:t>
            </w:r>
            <w:r>
              <w:t>3</w:t>
            </w:r>
          </w:p>
        </w:tc>
        <w:tc>
          <w:tcPr>
            <w:tcW w:w="1101" w:type="dxa"/>
          </w:tcPr>
          <w:p w:rsidR="00435A8A" w:rsidRDefault="00F42009">
            <w:r>
              <w:rPr>
                <w:rFonts w:hint="eastAsia"/>
              </w:rPr>
              <w:t>762</w:t>
            </w:r>
          </w:p>
        </w:tc>
        <w:tc>
          <w:tcPr>
            <w:tcW w:w="1101" w:type="dxa"/>
          </w:tcPr>
          <w:p w:rsidR="00435A8A" w:rsidRDefault="00F42009">
            <w:r>
              <w:rPr>
                <w:rFonts w:hint="eastAsia"/>
              </w:rPr>
              <w:t>738</w:t>
            </w:r>
          </w:p>
        </w:tc>
      </w:tr>
      <w:tr w:rsidR="00435A8A">
        <w:trPr>
          <w:jc w:val="center"/>
        </w:trPr>
        <w:tc>
          <w:tcPr>
            <w:tcW w:w="1133" w:type="dxa"/>
          </w:tcPr>
          <w:p w:rsidR="00435A8A" w:rsidRDefault="00F42009">
            <w:r>
              <w:rPr>
                <w:rFonts w:hint="eastAsia"/>
              </w:rPr>
              <w:t>0</w:t>
            </w:r>
            <w:r>
              <w:rPr>
                <w:rFonts w:hint="eastAsia"/>
                <w:lang w:eastAsia="zh-CN"/>
              </w:rPr>
              <w:t>.</w:t>
            </w:r>
            <w:r>
              <w:t>1</w:t>
            </w:r>
          </w:p>
        </w:tc>
        <w:tc>
          <w:tcPr>
            <w:tcW w:w="1133" w:type="dxa"/>
          </w:tcPr>
          <w:p w:rsidR="00435A8A" w:rsidRDefault="00F42009">
            <w:r>
              <w:rPr>
                <w:rFonts w:hint="eastAsia"/>
              </w:rPr>
              <w:t>0</w:t>
            </w:r>
          </w:p>
        </w:tc>
        <w:tc>
          <w:tcPr>
            <w:tcW w:w="1101" w:type="dxa"/>
          </w:tcPr>
          <w:p w:rsidR="00435A8A" w:rsidRDefault="00F42009">
            <w:r>
              <w:rPr>
                <w:rFonts w:hint="eastAsia"/>
              </w:rPr>
              <w:t>751</w:t>
            </w:r>
          </w:p>
        </w:tc>
        <w:tc>
          <w:tcPr>
            <w:tcW w:w="1101" w:type="dxa"/>
          </w:tcPr>
          <w:p w:rsidR="00435A8A" w:rsidRDefault="00F42009">
            <w:r>
              <w:rPr>
                <w:rFonts w:hint="eastAsia"/>
              </w:rPr>
              <w:t>731</w:t>
            </w:r>
          </w:p>
        </w:tc>
      </w:tr>
      <w:tr w:rsidR="00435A8A">
        <w:trPr>
          <w:jc w:val="center"/>
        </w:trPr>
        <w:tc>
          <w:tcPr>
            <w:tcW w:w="1133" w:type="dxa"/>
          </w:tcPr>
          <w:p w:rsidR="00435A8A" w:rsidRDefault="00F42009">
            <w:r>
              <w:rPr>
                <w:rFonts w:hint="eastAsia"/>
              </w:rPr>
              <w:t>0</w:t>
            </w:r>
            <w:r>
              <w:rPr>
                <w:rFonts w:hint="eastAsia"/>
                <w:lang w:eastAsia="zh-CN"/>
              </w:rPr>
              <w:t>.</w:t>
            </w:r>
            <w:r>
              <w:t>1</w:t>
            </w:r>
          </w:p>
        </w:tc>
        <w:tc>
          <w:tcPr>
            <w:tcW w:w="1133" w:type="dxa"/>
          </w:tcPr>
          <w:p w:rsidR="00435A8A" w:rsidRDefault="00F42009">
            <w:r>
              <w:rPr>
                <w:rFonts w:hint="eastAsia"/>
              </w:rPr>
              <w:t>0</w:t>
            </w:r>
            <w:r>
              <w:rPr>
                <w:rFonts w:hint="eastAsia"/>
                <w:lang w:eastAsia="zh-CN"/>
              </w:rPr>
              <w:t>.</w:t>
            </w:r>
            <w:r>
              <w:t>05</w:t>
            </w:r>
          </w:p>
        </w:tc>
        <w:tc>
          <w:tcPr>
            <w:tcW w:w="1101" w:type="dxa"/>
          </w:tcPr>
          <w:p w:rsidR="00435A8A" w:rsidRDefault="00F42009">
            <w:r>
              <w:rPr>
                <w:rFonts w:hint="eastAsia"/>
              </w:rPr>
              <w:t>750</w:t>
            </w:r>
          </w:p>
        </w:tc>
        <w:tc>
          <w:tcPr>
            <w:tcW w:w="1101" w:type="dxa"/>
          </w:tcPr>
          <w:p w:rsidR="00435A8A" w:rsidRDefault="00F42009">
            <w:r>
              <w:rPr>
                <w:rFonts w:hint="eastAsia"/>
              </w:rPr>
              <w:t>730</w:t>
            </w:r>
          </w:p>
        </w:tc>
      </w:tr>
    </w:tbl>
    <w:p w:rsidR="00435A8A" w:rsidRDefault="00F42009">
      <w:pPr>
        <w:tabs>
          <w:tab w:val="left" w:pos="567"/>
        </w:tabs>
        <w:spacing w:before="220" w:after="220" w:line="260" w:lineRule="exact"/>
        <w:ind w:left="567" w:hanging="567"/>
        <w:jc w:val="left"/>
        <w:rPr>
          <w:b/>
          <w:sz w:val="24"/>
          <w:lang w:eastAsia="zh-CN"/>
        </w:rPr>
      </w:pPr>
      <w:r>
        <w:rPr>
          <w:b/>
          <w:sz w:val="24"/>
        </w:rPr>
        <w:t>4</w:t>
      </w:r>
      <w:r>
        <w:rPr>
          <w:rFonts w:hint="eastAsia"/>
          <w:b/>
          <w:sz w:val="24"/>
          <w:lang w:eastAsia="zh-CN"/>
        </w:rPr>
        <w:t>.</w:t>
      </w:r>
      <w:r>
        <w:rPr>
          <w:b/>
          <w:sz w:val="24"/>
        </w:rPr>
        <w:t>3</w:t>
      </w:r>
      <w:r>
        <w:rPr>
          <w:b/>
          <w:sz w:val="24"/>
        </w:rPr>
        <w:tab/>
      </w:r>
      <w:r>
        <w:rPr>
          <w:b/>
          <w:sz w:val="24"/>
          <w:lang w:eastAsia="zh-CN"/>
        </w:rPr>
        <w:t>The Effect of the Model</w:t>
      </w:r>
    </w:p>
    <w:p w:rsidR="00435A8A" w:rsidRDefault="00F42009">
      <w:pPr>
        <w:ind w:firstLine="0"/>
        <w:rPr>
          <w:lang w:eastAsia="zh-CN"/>
        </w:rPr>
      </w:pPr>
      <w:r>
        <w:rPr>
          <w:lang w:eastAsia="zh-CN"/>
        </w:rPr>
        <w:t>In Section 4.2, we use the data from Shanxi Province to experiment with th</w:t>
      </w:r>
      <w:r w:rsidR="00DE13BD">
        <w:rPr>
          <w:lang w:eastAsia="zh-CN"/>
        </w:rPr>
        <w:t xml:space="preserve">e relevant parameters, and the </w:t>
      </w:r>
      <w:r>
        <w:rPr>
          <w:lang w:eastAsia="zh-CN"/>
        </w:rPr>
        <w:t xml:space="preserve">results shown in Figure 8. </w:t>
      </w:r>
      <w:del w:id="295" w:author="living" w:date="2017-10-31T09:56:00Z">
        <w:r w:rsidDel="0007359B">
          <w:rPr>
            <w:lang w:eastAsia="zh-CN"/>
          </w:rPr>
          <w:delText>We have also</w:delText>
        </w:r>
      </w:del>
      <w:ins w:id="296" w:author="living" w:date="2017-10-31T09:56:00Z">
        <w:r w:rsidR="0007359B">
          <w:rPr>
            <w:lang w:eastAsia="zh-CN"/>
          </w:rPr>
          <w:t>In addition, we have also</w:t>
        </w:r>
      </w:ins>
      <w:r>
        <w:rPr>
          <w:lang w:eastAsia="zh-CN"/>
        </w:rPr>
        <w:t xml:space="preserve"> experimented with the data in Guangdong using the same parameters, </w:t>
      </w:r>
      <w:del w:id="297" w:author="living" w:date="2017-10-31T09:56:00Z">
        <w:r w:rsidDel="0007359B">
          <w:rPr>
            <w:lang w:eastAsia="zh-CN"/>
          </w:rPr>
          <w:delText>as shown</w:delText>
        </w:r>
      </w:del>
      <w:ins w:id="298" w:author="living" w:date="2017-10-31T09:56:00Z">
        <w:r w:rsidR="0007359B">
          <w:rPr>
            <w:lang w:eastAsia="zh-CN"/>
          </w:rPr>
          <w:t>which can be found</w:t>
        </w:r>
      </w:ins>
      <w:r>
        <w:rPr>
          <w:lang w:eastAsia="zh-CN"/>
        </w:rPr>
        <w:t xml:space="preserve"> in Figure 9. </w:t>
      </w:r>
      <w:ins w:id="299" w:author="living" w:date="2017-10-31T09:56:00Z">
        <w:r w:rsidR="0007359B">
          <w:rPr>
            <w:lang w:eastAsia="zh-CN"/>
          </w:rPr>
          <w:t xml:space="preserve">Besides, </w:t>
        </w:r>
      </w:ins>
      <w:r>
        <w:rPr>
          <w:lang w:eastAsia="zh-CN"/>
        </w:rPr>
        <w:t xml:space="preserve">Figure 8 (a) shows the trend of the number of domain names involved in subdomain attacks and amplification attacks. The peak value is about twice that of the valley </w:t>
      </w:r>
      <w:del w:id="300" w:author="living" w:date="2017-10-31T09:57:00Z">
        <w:r w:rsidDel="0007359B">
          <w:rPr>
            <w:lang w:eastAsia="zh-CN"/>
          </w:rPr>
          <w:delText>value. In view of</w:delText>
        </w:r>
      </w:del>
      <w:ins w:id="301" w:author="living" w:date="2017-10-31T09:57:00Z">
        <w:r w:rsidR="0007359B">
          <w:rPr>
            <w:lang w:eastAsia="zh-CN"/>
          </w:rPr>
          <w:t>value. From</w:t>
        </w:r>
      </w:ins>
      <w:r>
        <w:rPr>
          <w:lang w:eastAsia="zh-CN"/>
        </w:rPr>
        <w:t xml:space="preserve"> Figure 8 (b), the change trend is not the same as the change of the number of domain names. The peak value is about 7 times that of the valley, which is more likely to reflect an attack of amplification attacks and random subdomain attacks. Figure 8 (c) shows the trend of the number of DGA domain extraction</w:t>
      </w:r>
      <w:r>
        <w:rPr>
          <w:rFonts w:hint="eastAsia"/>
          <w:lang w:eastAsia="zh-CN"/>
        </w:rPr>
        <w:t>.</w:t>
      </w:r>
      <w:r>
        <w:rPr>
          <w:lang w:eastAsia="zh-CN"/>
        </w:rPr>
        <w:t xml:space="preserve"> Since we only judge by the character of the domain name, the extracted domain name contains </w:t>
      </w:r>
      <w:del w:id="302" w:author="living" w:date="2017-10-31T09:57:00Z">
        <w:r w:rsidDel="0007359B">
          <w:rPr>
            <w:lang w:eastAsia="zh-CN"/>
          </w:rPr>
          <w:delText xml:space="preserve">a large number of </w:delText>
        </w:r>
      </w:del>
      <w:ins w:id="303" w:author="living" w:date="2017-10-31T09:57:00Z">
        <w:r w:rsidR="0007359B">
          <w:rPr>
            <w:lang w:eastAsia="zh-CN"/>
          </w:rPr>
          <w:t xml:space="preserve">numerous </w:t>
        </w:r>
      </w:ins>
      <w:r>
        <w:rPr>
          <w:lang w:eastAsia="zh-CN"/>
        </w:rPr>
        <w:t xml:space="preserve">legitimate domain names. Therefore, the number of DNS records does not really reflect the size of the actual attack traffic. Moreover, the recall rate of our DGA domain is 92% here. </w:t>
      </w:r>
    </w:p>
    <w:p w:rsidR="00435A8A" w:rsidRDefault="00F42009">
      <w:pPr>
        <w:ind w:firstLineChars="200" w:firstLine="400"/>
        <w:rPr>
          <w:lang w:eastAsia="zh-CN"/>
        </w:rPr>
      </w:pPr>
      <w:r w:rsidRPr="00524760">
        <w:rPr>
          <w:highlight w:val="yellow"/>
          <w:lang w:eastAsia="zh-CN"/>
          <w:rPrChange w:id="304" w:author="living" w:date="2017-10-31T10:00:00Z">
            <w:rPr>
              <w:lang w:eastAsia="zh-CN"/>
            </w:rPr>
          </w:rPrChange>
        </w:rPr>
        <w:t>In the results of the experiment on the data in Guangdong</w:t>
      </w:r>
      <w:r>
        <w:rPr>
          <w:lang w:eastAsia="zh-CN"/>
        </w:rPr>
        <w:t xml:space="preserve">, the recall rate of the amplified attack and the random subdomain attack was also 100%, but the </w:t>
      </w:r>
      <w:r>
        <w:rPr>
          <w:lang w:eastAsia="zh-CN"/>
        </w:rPr>
        <w:t xml:space="preserve">recall rate to the DGA was close to 90%. </w:t>
      </w:r>
      <w:del w:id="305" w:author="living" w:date="2017-10-31T10:00:00Z">
        <w:r w:rsidDel="00524760">
          <w:rPr>
            <w:lang w:eastAsia="zh-CN"/>
          </w:rPr>
          <w:delText>With regard to</w:delText>
        </w:r>
      </w:del>
      <w:ins w:id="306" w:author="living" w:date="2017-10-31T10:00:00Z">
        <w:r w:rsidR="00524760">
          <w:rPr>
            <w:lang w:eastAsia="zh-CN"/>
          </w:rPr>
          <w:t>Regarding</w:t>
        </w:r>
      </w:ins>
      <w:r>
        <w:rPr>
          <w:lang w:eastAsia="zh-CN"/>
        </w:rPr>
        <w:t xml:space="preserve"> how to further raise the recall rate, we have put forward some ideas and discussed in Chapter 5.</w:t>
      </w:r>
    </w:p>
    <w:p w:rsidR="00435A8A" w:rsidRDefault="00F42009">
      <w:pPr>
        <w:tabs>
          <w:tab w:val="left" w:pos="0"/>
        </w:tabs>
        <w:spacing w:before="220" w:after="220" w:line="260" w:lineRule="exact"/>
        <w:ind w:firstLine="0"/>
        <w:jc w:val="center"/>
        <w:rPr>
          <w:sz w:val="18"/>
        </w:rPr>
      </w:pPr>
      <w:r>
        <w:rPr>
          <w:noProof/>
        </w:rPr>
        <w:drawing>
          <wp:anchor distT="0" distB="0" distL="114300" distR="114300" simplePos="0" relativeHeight="251657216" behindDoc="0" locked="0" layoutInCell="1" allowOverlap="1">
            <wp:simplePos x="0" y="0"/>
            <wp:positionH relativeFrom="column">
              <wp:posOffset>-171450</wp:posOffset>
            </wp:positionH>
            <wp:positionV relativeFrom="paragraph">
              <wp:posOffset>3859530</wp:posOffset>
            </wp:positionV>
            <wp:extent cx="2914650" cy="2604770"/>
            <wp:effectExtent l="0" t="0" r="0" b="0"/>
            <wp:wrapTopAndBottom/>
            <wp:docPr id="7" name="图片 7" descr="C:\Users\24896\AppData\Local\Temp\WeChat Files\8586934323073879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24896\AppData\Local\Temp\WeChat Files\858693432307387957.png"/>
                    <pic:cNvPicPr>
                      <a:picLocks noChangeAspect="1" noChangeArrowheads="1"/>
                    </pic:cNvPicPr>
                  </pic:nvPicPr>
                  <pic:blipFill>
                    <a:blip r:embed="rId17" cstate="print">
                      <a:extLst>
                        <a:ext uri="{28A0092B-C50C-407E-A947-70E740481C1C}">
                          <a14:useLocalDpi xmlns:a14="http://schemas.microsoft.com/office/drawing/2010/main" val="0"/>
                        </a:ext>
                      </a:extLst>
                    </a:blip>
                    <a:srcRect l="6705" t="3413" r="6843" b="3157"/>
                    <a:stretch>
                      <a:fillRect/>
                    </a:stretch>
                  </pic:blipFill>
                  <pic:spPr>
                    <a:xfrm>
                      <a:off x="0" y="0"/>
                      <a:ext cx="2914650" cy="2604770"/>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simplePos x="0" y="0"/>
            <wp:positionH relativeFrom="column">
              <wp:posOffset>-111125</wp:posOffset>
            </wp:positionH>
            <wp:positionV relativeFrom="paragraph">
              <wp:posOffset>2540</wp:posOffset>
            </wp:positionV>
            <wp:extent cx="2899410" cy="2733675"/>
            <wp:effectExtent l="0" t="0" r="0" b="0"/>
            <wp:wrapTopAndBottom/>
            <wp:docPr id="2" name="图片 2" descr="C:\Users\24896\AppData\Local\Temp\WeChat Files\9051696054348081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24896\AppData\Local\Temp\WeChat Files\905169605434808180.png"/>
                    <pic:cNvPicPr>
                      <a:picLocks noChangeAspect="1" noChangeArrowheads="1"/>
                    </pic:cNvPicPr>
                  </pic:nvPicPr>
                  <pic:blipFill>
                    <a:blip r:embed="rId18" cstate="print">
                      <a:extLst>
                        <a:ext uri="{28A0092B-C50C-407E-A947-70E740481C1C}">
                          <a14:useLocalDpi xmlns:a14="http://schemas.microsoft.com/office/drawing/2010/main" val="0"/>
                        </a:ext>
                      </a:extLst>
                    </a:blip>
                    <a:srcRect l="6350" t="3217" r="7220" b="3914"/>
                    <a:stretch>
                      <a:fillRect/>
                    </a:stretch>
                  </pic:blipFill>
                  <pic:spPr>
                    <a:xfrm>
                      <a:off x="0" y="0"/>
                      <a:ext cx="2899410" cy="2733675"/>
                    </a:xfrm>
                    <a:prstGeom prst="rect">
                      <a:avLst/>
                    </a:prstGeom>
                    <a:noFill/>
                    <a:ln>
                      <a:noFill/>
                    </a:ln>
                  </pic:spPr>
                </pic:pic>
              </a:graphicData>
            </a:graphic>
          </wp:anchor>
        </w:drawing>
      </w:r>
      <w:r>
        <w:rPr>
          <w:sz w:val="18"/>
        </w:rPr>
        <w:t xml:space="preserve">Figure 8: The results of experiments using 23 hours of data from Shanxi Province. (a) (b) are the ratio of number of SLDs and DNS records extracted from PRSD and zoom attacks in </w:t>
      </w:r>
      <w:del w:id="307" w:author="living" w:date="2017-10-31T10:05:00Z">
        <w:r w:rsidDel="00524760">
          <w:rPr>
            <w:sz w:val="18"/>
          </w:rPr>
          <w:delText>a</w:delText>
        </w:r>
      </w:del>
      <w:ins w:id="308" w:author="living" w:date="2017-10-31T10:05:00Z">
        <w:r w:rsidR="00524760">
          <w:rPr>
            <w:sz w:val="18"/>
          </w:rPr>
          <w:t>an</w:t>
        </w:r>
      </w:ins>
      <w:r>
        <w:rPr>
          <w:sz w:val="18"/>
        </w:rPr>
        <w:t xml:space="preserve"> interval. (c) (d) are the ratio of number of SLDs and DNS records extracted from DGA in </w:t>
      </w:r>
      <w:del w:id="309" w:author="living" w:date="2017-10-31T10:05:00Z">
        <w:r w:rsidDel="00524760">
          <w:rPr>
            <w:sz w:val="18"/>
          </w:rPr>
          <w:delText>a</w:delText>
        </w:r>
      </w:del>
      <w:ins w:id="310" w:author="living" w:date="2017-10-31T10:05:00Z">
        <w:r w:rsidR="00524760">
          <w:rPr>
            <w:sz w:val="18"/>
          </w:rPr>
          <w:t>an</w:t>
        </w:r>
      </w:ins>
      <w:r>
        <w:rPr>
          <w:sz w:val="18"/>
        </w:rPr>
        <w:t xml:space="preserve"> interval.</w:t>
      </w:r>
    </w:p>
    <w:p w:rsidR="00435A8A" w:rsidRDefault="00F42009">
      <w:pPr>
        <w:spacing w:before="120" w:after="240" w:line="240" w:lineRule="auto"/>
        <w:ind w:firstLine="0"/>
        <w:jc w:val="center"/>
        <w:rPr>
          <w:sz w:val="18"/>
        </w:rPr>
      </w:pPr>
      <w:r>
        <w:rPr>
          <w:sz w:val="18"/>
        </w:rPr>
        <w:t>Figure 9: The results of experiments using 23 hours of data from Guangdong Province.</w:t>
      </w:r>
    </w:p>
    <w:p w:rsidR="00435A8A" w:rsidRDefault="00F42009">
      <w:pPr>
        <w:pStyle w:val="1"/>
        <w:numPr>
          <w:ilvl w:val="0"/>
          <w:numId w:val="0"/>
        </w:numPr>
      </w:pPr>
      <w:r>
        <w:lastRenderedPageBreak/>
        <w:t>5</w:t>
      </w:r>
      <w:r>
        <w:tab/>
        <w:t>Limitation and discussion</w:t>
      </w:r>
    </w:p>
    <w:p w:rsidR="00435A8A" w:rsidRDefault="00F42009">
      <w:pPr>
        <w:spacing w:line="240" w:lineRule="auto"/>
        <w:ind w:firstLine="0"/>
        <w:rPr>
          <w:lang w:eastAsia="zh-CN"/>
        </w:rPr>
      </w:pPr>
      <w:r>
        <w:t>In this paper, we build a malicious traffic extraction system. It can quickly extract the DNS</w:t>
      </w:r>
      <w:r w:rsidR="003B794A">
        <w:rPr>
          <w:rFonts w:hint="eastAsia"/>
          <w:lang w:eastAsia="zh-CN"/>
        </w:rPr>
        <w:t xml:space="preserve"> resourc</w:t>
      </w:r>
      <w:r>
        <w:rPr>
          <w:rFonts w:hint="eastAsia"/>
          <w:lang w:eastAsia="zh-CN"/>
        </w:rPr>
        <w:t>e record</w:t>
      </w:r>
      <w:r>
        <w:rPr>
          <w:lang w:eastAsia="zh-CN"/>
        </w:rPr>
        <w:t>s</w:t>
      </w:r>
      <w:r>
        <w:rPr>
          <w:rFonts w:hint="eastAsia"/>
          <w:lang w:eastAsia="zh-CN"/>
        </w:rPr>
        <w:t xml:space="preserve"> </w:t>
      </w:r>
      <w:r>
        <w:rPr>
          <w:lang w:eastAsia="zh-CN"/>
        </w:rPr>
        <w:t xml:space="preserve">of zoom attacks, random subdomain attacks and DGAs from passive DNS data, rather than just through blacklist or more simple way to filter. </w:t>
      </w:r>
      <w:del w:id="311" w:author="living" w:date="2017-10-31T10:06:00Z">
        <w:r w:rsidDel="00524760">
          <w:rPr>
            <w:lang w:eastAsia="zh-CN"/>
          </w:rPr>
          <w:delText xml:space="preserve">And </w:delText>
        </w:r>
      </w:del>
      <w:ins w:id="312" w:author="living" w:date="2017-10-31T10:06:00Z">
        <w:r w:rsidR="00524760">
          <w:rPr>
            <w:lang w:eastAsia="zh-CN"/>
          </w:rPr>
          <w:t>Besides,</w:t>
        </w:r>
        <w:r w:rsidR="00524760">
          <w:rPr>
            <w:lang w:eastAsia="zh-CN"/>
          </w:rPr>
          <w:t xml:space="preserve"> </w:t>
        </w:r>
      </w:ins>
      <w:r>
        <w:rPr>
          <w:lang w:eastAsia="zh-CN"/>
        </w:rPr>
        <w:t>it can greatly reduce the amount of DNS data that is further detected.</w:t>
      </w:r>
    </w:p>
    <w:p w:rsidR="00435A8A" w:rsidRDefault="00F42009">
      <w:pPr>
        <w:spacing w:line="240" w:lineRule="auto"/>
        <w:ind w:firstLineChars="200" w:firstLine="400"/>
        <w:rPr>
          <w:lang w:eastAsia="zh-CN"/>
        </w:rPr>
      </w:pPr>
      <w:del w:id="313" w:author="living" w:date="2017-10-31T10:08:00Z">
        <w:r w:rsidDel="00524760">
          <w:rPr>
            <w:lang w:eastAsia="zh-CN"/>
          </w:rPr>
          <w:delText xml:space="preserve">Our </w:delText>
        </w:r>
      </w:del>
      <w:ins w:id="314" w:author="living" w:date="2017-10-31T10:08:00Z">
        <w:r w:rsidR="00524760">
          <w:rPr>
            <w:lang w:eastAsia="zh-CN"/>
          </w:rPr>
          <w:t>In addition, our</w:t>
        </w:r>
        <w:r w:rsidR="00524760">
          <w:rPr>
            <w:lang w:eastAsia="zh-CN"/>
          </w:rPr>
          <w:t xml:space="preserve"> </w:t>
        </w:r>
      </w:ins>
      <w:r>
        <w:rPr>
          <w:lang w:eastAsia="zh-CN"/>
        </w:rPr>
        <w:t xml:space="preserve">system also has some limitations. For example, due to the lack of continuous long-term data sources, and the lack of sufficient historical data support, we believe that the construction of data warehouse by using some statistical characteristics of the historical data, </w:t>
      </w:r>
      <w:r w:rsidRPr="00524760">
        <w:rPr>
          <w:highlight w:val="yellow"/>
          <w:lang w:eastAsia="zh-CN"/>
          <w:rPrChange w:id="315" w:author="living" w:date="2017-10-31T10:08:00Z">
            <w:rPr>
              <w:lang w:eastAsia="zh-CN"/>
            </w:rPr>
          </w:rPrChange>
        </w:rPr>
        <w:t>to determine the domain name can be clearer</w:t>
      </w:r>
      <w:r>
        <w:rPr>
          <w:lang w:eastAsia="zh-CN"/>
        </w:rPr>
        <w:t>.</w:t>
      </w:r>
      <w:r>
        <w:t xml:space="preserve">  </w:t>
      </w:r>
      <w:r>
        <w:rPr>
          <w:lang w:eastAsia="zh-CN"/>
        </w:rPr>
        <w:t xml:space="preserve">For example, the survival time of DGA domains is usually well below 30 days, and we can build corresponding features to record the number of times </w:t>
      </w:r>
      <w:del w:id="316" w:author="living" w:date="2017-10-31T10:09:00Z">
        <w:r w:rsidDel="00524760">
          <w:rPr>
            <w:lang w:eastAsia="zh-CN"/>
          </w:rPr>
          <w:delText xml:space="preserve">in </w:delText>
        </w:r>
      </w:del>
      <w:ins w:id="317" w:author="living" w:date="2017-10-31T10:09:00Z">
        <w:r w:rsidR="00524760">
          <w:rPr>
            <w:lang w:eastAsia="zh-CN"/>
          </w:rPr>
          <w:t xml:space="preserve">over </w:t>
        </w:r>
      </w:ins>
      <w:r>
        <w:rPr>
          <w:lang w:eastAsia="zh-CN"/>
        </w:rPr>
        <w:t>the past few days.</w:t>
      </w:r>
      <w:r>
        <w:t xml:space="preserve"> </w:t>
      </w:r>
      <w:del w:id="318" w:author="living" w:date="2017-10-31T10:09:00Z">
        <w:r w:rsidDel="00524760">
          <w:rPr>
            <w:lang w:eastAsia="zh-CN"/>
          </w:rPr>
          <w:delText xml:space="preserve">By </w:delText>
        </w:r>
      </w:del>
      <w:ins w:id="319" w:author="living" w:date="2017-10-31T10:09:00Z">
        <w:r w:rsidR="00524760">
          <w:rPr>
            <w:lang w:eastAsia="zh-CN"/>
          </w:rPr>
          <w:t xml:space="preserve">Through </w:t>
        </w:r>
      </w:ins>
      <w:r>
        <w:rPr>
          <w:lang w:eastAsia="zh-CN"/>
        </w:rPr>
        <w:t>using this feature, we can</w:t>
      </w:r>
      <w:ins w:id="320" w:author="living" w:date="2017-10-31T10:09:00Z">
        <w:r w:rsidR="00524760">
          <w:rPr>
            <w:lang w:eastAsia="zh-CN"/>
          </w:rPr>
          <w:t xml:space="preserve"> significantly</w:t>
        </w:r>
      </w:ins>
      <w:r>
        <w:rPr>
          <w:lang w:eastAsia="zh-CN"/>
        </w:rPr>
        <w:t xml:space="preserve"> identify domain names </w:t>
      </w:r>
      <w:del w:id="321" w:author="living" w:date="2017-10-31T10:09:00Z">
        <w:r w:rsidDel="00524760">
          <w:rPr>
            <w:lang w:eastAsia="zh-CN"/>
          </w:rPr>
          <w:delText>to a greater extent.</w:delText>
        </w:r>
      </w:del>
      <w:ins w:id="322" w:author="living" w:date="2017-10-31T10:09:00Z">
        <w:r w:rsidR="00524760">
          <w:rPr>
            <w:lang w:eastAsia="zh-CN"/>
          </w:rPr>
          <w:t>.</w:t>
        </w:r>
      </w:ins>
      <w:r>
        <w:rPr>
          <w:lang w:eastAsia="zh-CN"/>
        </w:rPr>
        <w:t xml:space="preserve"> The same reason also caused us </w:t>
      </w:r>
      <w:del w:id="323" w:author="living" w:date="2017-10-31T10:10:00Z">
        <w:r w:rsidDel="00BC690D">
          <w:rPr>
            <w:lang w:eastAsia="zh-CN"/>
          </w:rPr>
          <w:delText>to be</w:delText>
        </w:r>
      </w:del>
      <w:ins w:id="324" w:author="living" w:date="2017-10-31T10:10:00Z">
        <w:r w:rsidR="00BC690D">
          <w:rPr>
            <w:lang w:eastAsia="zh-CN"/>
          </w:rPr>
          <w:t>being</w:t>
        </w:r>
      </w:ins>
      <w:r>
        <w:rPr>
          <w:lang w:eastAsia="zh-CN"/>
        </w:rPr>
        <w:t xml:space="preserve"> unable to explore the timeliness of the model, </w:t>
      </w:r>
      <w:r w:rsidRPr="00BC690D">
        <w:rPr>
          <w:highlight w:val="yellow"/>
          <w:lang w:eastAsia="zh-CN"/>
          <w:rPrChange w:id="325" w:author="living" w:date="2017-10-31T10:10:00Z">
            <w:rPr>
              <w:lang w:eastAsia="zh-CN"/>
            </w:rPr>
          </w:rPrChange>
        </w:rPr>
        <w:t>that is, cannot determine how long the parameters are valid.</w:t>
      </w:r>
      <w:r>
        <w:rPr>
          <w:lang w:eastAsia="zh-CN"/>
        </w:rPr>
        <w:t xml:space="preserve"> However, we provide methods for exploring parameters in this paper.</w:t>
      </w:r>
    </w:p>
    <w:p w:rsidR="00435A8A" w:rsidRDefault="00F42009">
      <w:pPr>
        <w:spacing w:line="240" w:lineRule="auto"/>
        <w:ind w:firstLineChars="200" w:firstLine="400"/>
        <w:rPr>
          <w:lang w:eastAsia="zh-CN"/>
        </w:rPr>
      </w:pPr>
      <w:r>
        <w:rPr>
          <w:lang w:eastAsia="zh-CN"/>
        </w:rPr>
        <w:t xml:space="preserve">For the extraction of DGA traffic, the recall rate has not reached 100%. </w:t>
      </w:r>
      <w:del w:id="326" w:author="living" w:date="2017-10-31T10:11:00Z">
        <w:r w:rsidDel="00BC690D">
          <w:rPr>
            <w:lang w:eastAsia="zh-CN"/>
          </w:rPr>
          <w:delText>We also</w:delText>
        </w:r>
      </w:del>
      <w:ins w:id="327" w:author="living" w:date="2017-10-31T10:11:00Z">
        <w:r w:rsidR="00BC690D">
          <w:rPr>
            <w:lang w:eastAsia="zh-CN"/>
          </w:rPr>
          <w:t>Besides, we also</w:t>
        </w:r>
      </w:ins>
      <w:r>
        <w:rPr>
          <w:lang w:eastAsia="zh-CN"/>
        </w:rPr>
        <w:t xml:space="preserve"> have some ideas on how to improve recall rates. </w:t>
      </w:r>
      <w:r w:rsidRPr="00BC690D">
        <w:rPr>
          <w:highlight w:val="yellow"/>
          <w:lang w:eastAsia="zh-CN"/>
          <w:rPrChange w:id="328" w:author="living" w:date="2017-10-31T10:12:00Z">
            <w:rPr>
              <w:lang w:eastAsia="zh-CN"/>
            </w:rPr>
          </w:rPrChange>
        </w:rPr>
        <w:t>The added feature mentioned in the previous paragraph is on the one hand, on the other hand, the DGA is divided into several categories</w:t>
      </w:r>
      <w:r w:rsidRPr="00BC690D">
        <w:rPr>
          <w:rFonts w:hint="eastAsia"/>
          <w:highlight w:val="yellow"/>
          <w:lang w:eastAsia="zh-CN"/>
          <w:rPrChange w:id="329" w:author="living" w:date="2017-10-31T10:12:00Z">
            <w:rPr>
              <w:rFonts w:hint="eastAsia"/>
              <w:lang w:eastAsia="zh-CN"/>
            </w:rPr>
          </w:rPrChange>
        </w:rPr>
        <w:t>.</w:t>
      </w:r>
      <w:r>
        <w:rPr>
          <w:lang w:eastAsia="zh-CN"/>
        </w:rPr>
        <w:t xml:space="preserve"> We need to distinguish whether the DGA is generated using the dictionary or hash, or according to the time pseudo-randomly generated. </w:t>
      </w:r>
      <w:del w:id="330" w:author="living" w:date="2017-10-31T10:13:00Z">
        <w:r w:rsidDel="00BC690D">
          <w:rPr>
            <w:lang w:eastAsia="zh-CN"/>
          </w:rPr>
          <w:delText>At the same time</w:delText>
        </w:r>
      </w:del>
      <w:ins w:id="331" w:author="living" w:date="2017-10-31T10:13:00Z">
        <w:r w:rsidR="00BC690D">
          <w:rPr>
            <w:lang w:eastAsia="zh-CN"/>
          </w:rPr>
          <w:t>Meanwhile</w:t>
        </w:r>
      </w:ins>
      <w:r>
        <w:rPr>
          <w:lang w:eastAsia="zh-CN"/>
        </w:rPr>
        <w:t>, we also need to consider the balance time and recall rate, and the closer it is to a complete detection model, the more time it takes, which is what we need to focus on.</w:t>
      </w:r>
    </w:p>
    <w:p w:rsidR="00435A8A" w:rsidRDefault="00F42009">
      <w:pPr>
        <w:spacing w:line="240" w:lineRule="auto"/>
        <w:ind w:firstLineChars="200" w:firstLine="400"/>
        <w:rPr>
          <w:lang w:val="en-US" w:eastAsia="zh-CN"/>
        </w:rPr>
      </w:pPr>
      <w:r>
        <w:rPr>
          <w:lang w:val="en-US" w:eastAsia="zh-CN"/>
        </w:rPr>
        <w:t xml:space="preserve">In the extraction of DDOS traffic, our method can only select the secondary domain names of the website. </w:t>
      </w:r>
      <w:del w:id="332" w:author="living" w:date="2017-10-31T10:14:00Z">
        <w:r w:rsidDel="00BC690D">
          <w:rPr>
            <w:lang w:val="en-US" w:eastAsia="zh-CN"/>
          </w:rPr>
          <w:delText xml:space="preserve">Once </w:delText>
        </w:r>
      </w:del>
      <w:ins w:id="333" w:author="living" w:date="2017-10-31T10:14:00Z">
        <w:r w:rsidR="00BC690D">
          <w:rPr>
            <w:lang w:val="en-US" w:eastAsia="zh-CN"/>
          </w:rPr>
          <w:t>When</w:t>
        </w:r>
        <w:r w:rsidR="00BC690D">
          <w:rPr>
            <w:lang w:val="en-US" w:eastAsia="zh-CN"/>
          </w:rPr>
          <w:t xml:space="preserve"> </w:t>
        </w:r>
      </w:ins>
      <w:r>
        <w:rPr>
          <w:lang w:val="en-US" w:eastAsia="zh-CN"/>
        </w:rPr>
        <w:t>it is related to some of the higher traffic flow of the site, we cannot distinguish between the legitimate traffic and malicious traffic on the same website when we change the domain name into the actual traffic</w:t>
      </w:r>
      <w:del w:id="334" w:author="living" w:date="2017-10-31T10:14:00Z">
        <w:r w:rsidDel="00BC690D">
          <w:rPr>
            <w:lang w:val="en-US" w:eastAsia="zh-CN"/>
          </w:rPr>
          <w:delText xml:space="preserve">. This </w:delText>
        </w:r>
      </w:del>
      <w:ins w:id="335" w:author="living" w:date="2017-10-31T10:14:00Z">
        <w:r w:rsidR="00BC690D">
          <w:rPr>
            <w:lang w:val="en-US" w:eastAsia="zh-CN"/>
          </w:rPr>
          <w:t xml:space="preserve">, which </w:t>
        </w:r>
      </w:ins>
      <w:r>
        <w:rPr>
          <w:lang w:val="en-US" w:eastAsia="zh-CN"/>
        </w:rPr>
        <w:t>may reduce the efficiency of domain name extraction.</w:t>
      </w:r>
    </w:p>
    <w:p w:rsidR="00435A8A" w:rsidRDefault="00F42009">
      <w:pPr>
        <w:pStyle w:val="1"/>
        <w:numPr>
          <w:ilvl w:val="0"/>
          <w:numId w:val="0"/>
        </w:numPr>
      </w:pPr>
      <w:r>
        <w:t>6</w:t>
      </w:r>
      <w:r>
        <w:tab/>
      </w:r>
      <w:proofErr w:type="gramStart"/>
      <w:r>
        <w:t>Conclusion</w:t>
      </w:r>
      <w:proofErr w:type="gramEnd"/>
    </w:p>
    <w:p w:rsidR="00435A8A" w:rsidRDefault="00F42009">
      <w:pPr>
        <w:spacing w:line="240" w:lineRule="auto"/>
        <w:ind w:firstLine="0"/>
        <w:rPr>
          <w:lang w:eastAsia="zh-CN"/>
        </w:rPr>
      </w:pPr>
      <w:r>
        <w:t>In this paper, we propose a malicious traffic extraction model system</w:t>
      </w:r>
      <w:r>
        <w:rPr>
          <w:rFonts w:hint="eastAsia"/>
          <w:lang w:eastAsia="zh-CN"/>
        </w:rPr>
        <w:t>.</w:t>
      </w:r>
      <w:r>
        <w:rPr>
          <w:lang w:eastAsia="zh-CN"/>
        </w:rPr>
        <w:t xml:space="preserve"> The system refers to the relevant detection system, selects features, and preliminarily </w:t>
      </w:r>
      <w:r>
        <w:rPr>
          <w:lang w:eastAsia="zh-CN"/>
        </w:rPr>
        <w:t xml:space="preserve">filters the domain names and traffic related to some attacks. Compared with the simple pre-processing process, </w:t>
      </w:r>
      <w:r w:rsidRPr="00BC690D">
        <w:rPr>
          <w:highlight w:val="yellow"/>
          <w:lang w:eastAsia="zh-CN"/>
          <w:rPrChange w:id="336" w:author="living" w:date="2017-10-31T10:15:00Z">
            <w:rPr>
              <w:lang w:eastAsia="zh-CN"/>
            </w:rPr>
          </w:rPrChange>
        </w:rPr>
        <w:t>the system can select the malicious traffic to a smaller range, while ensuring the recall rate, but also very fast to achieve their goals, which is to narrow the range for further detectio</w:t>
      </w:r>
      <w:r>
        <w:rPr>
          <w:lang w:eastAsia="zh-CN"/>
        </w:rPr>
        <w:t>n. Our evaluation uses real data from passive DNS data of provincial telecommunication at different times. Amplification attacks and random sub-domain name attacks involved in the domain name recall rate reached 100%, DGA domain name recall rate of 90% or more.</w:t>
      </w:r>
    </w:p>
    <w:p w:rsidR="00435A8A" w:rsidRDefault="00F42009">
      <w:pPr>
        <w:pStyle w:val="1"/>
        <w:numPr>
          <w:ilvl w:val="0"/>
          <w:numId w:val="0"/>
        </w:numPr>
      </w:pPr>
      <w:r>
        <w:t>References</w:t>
      </w:r>
      <w:bookmarkStart w:id="337" w:name="_GoBack"/>
      <w:bookmarkEnd w:id="337"/>
    </w:p>
    <w:p w:rsidR="00435A8A" w:rsidRDefault="00F42009">
      <w:pPr>
        <w:pStyle w:val="References"/>
        <w:spacing w:line="240" w:lineRule="auto"/>
        <w:ind w:left="284" w:hanging="284"/>
        <w:jc w:val="both"/>
      </w:pPr>
      <w:proofErr w:type="spellStart"/>
      <w:r>
        <w:t>Antonakakis</w:t>
      </w:r>
      <w:proofErr w:type="spellEnd"/>
      <w:r>
        <w:t xml:space="preserve">, M., </w:t>
      </w:r>
      <w:proofErr w:type="spellStart"/>
      <w:r>
        <w:t>Perdisci</w:t>
      </w:r>
      <w:proofErr w:type="spellEnd"/>
      <w:r>
        <w:t xml:space="preserve">, R., Dagon, D., Lee, W., and </w:t>
      </w:r>
      <w:proofErr w:type="spellStart"/>
      <w:r>
        <w:t>Feamster</w:t>
      </w:r>
      <w:proofErr w:type="spellEnd"/>
      <w:r>
        <w:t xml:space="preserve">, N. (2010). Building a dynamic reputation system for </w:t>
      </w:r>
      <w:proofErr w:type="spellStart"/>
      <w:r>
        <w:t>dns</w:t>
      </w:r>
      <w:proofErr w:type="spellEnd"/>
      <w:r>
        <w:t xml:space="preserve">. </w:t>
      </w:r>
      <w:proofErr w:type="spellStart"/>
      <w:r>
        <w:t>InUsenix</w:t>
      </w:r>
      <w:proofErr w:type="spellEnd"/>
      <w:r>
        <w:t xml:space="preserve"> Security Symposium, Washington, Dc, </w:t>
      </w:r>
      <w:proofErr w:type="spellStart"/>
      <w:r>
        <w:t>Usa</w:t>
      </w:r>
      <w:proofErr w:type="spellEnd"/>
      <w:r>
        <w:t xml:space="preserve">, August 11-13, 2010, </w:t>
      </w:r>
      <w:proofErr w:type="spellStart"/>
      <w:proofErr w:type="gramStart"/>
      <w:r>
        <w:t>Proceedings,pages</w:t>
      </w:r>
      <w:proofErr w:type="spellEnd"/>
      <w:proofErr w:type="gramEnd"/>
      <w:r>
        <w:t xml:space="preserve"> 273–290.</w:t>
      </w:r>
    </w:p>
    <w:p w:rsidR="00435A8A" w:rsidRDefault="00F42009">
      <w:pPr>
        <w:pStyle w:val="References"/>
        <w:spacing w:line="240" w:lineRule="auto"/>
        <w:ind w:left="284" w:hanging="284"/>
        <w:jc w:val="both"/>
      </w:pPr>
      <w:proofErr w:type="spellStart"/>
      <w:r>
        <w:t>Antonakakis</w:t>
      </w:r>
      <w:proofErr w:type="spellEnd"/>
      <w:r>
        <w:t xml:space="preserve">, M., </w:t>
      </w:r>
      <w:proofErr w:type="spellStart"/>
      <w:r>
        <w:t>Perdisci</w:t>
      </w:r>
      <w:proofErr w:type="spellEnd"/>
      <w:r>
        <w:t xml:space="preserve">, R., </w:t>
      </w:r>
      <w:proofErr w:type="spellStart"/>
      <w:r>
        <w:t>Nadji</w:t>
      </w:r>
      <w:proofErr w:type="spellEnd"/>
      <w:r>
        <w:t xml:space="preserve">, Y., </w:t>
      </w:r>
      <w:proofErr w:type="spellStart"/>
      <w:r>
        <w:t>Vasiloglou</w:t>
      </w:r>
      <w:proofErr w:type="spellEnd"/>
      <w:r>
        <w:t>, N., Abu-</w:t>
      </w:r>
      <w:proofErr w:type="spellStart"/>
      <w:r>
        <w:t>Nimeh</w:t>
      </w:r>
      <w:proofErr w:type="spellEnd"/>
      <w:r>
        <w:t xml:space="preserve">, S., Lee, W., and Dagon, D. (2012). From throw-away traffic to bots: Detecting the rise of </w:t>
      </w:r>
      <w:proofErr w:type="spellStart"/>
      <w:r>
        <w:t>dga</w:t>
      </w:r>
      <w:proofErr w:type="spellEnd"/>
      <w:r>
        <w:t>-based malware. In Presented as part of the 21</w:t>
      </w:r>
      <w:r>
        <w:rPr>
          <w:vertAlign w:val="superscript"/>
        </w:rPr>
        <w:t>st</w:t>
      </w:r>
      <w:r>
        <w:t xml:space="preserve"> USENIX Security Symposium (USENIX Security 12), pages 491–506, Bellevue, WA. USENIX.</w:t>
      </w:r>
    </w:p>
    <w:p w:rsidR="00435A8A" w:rsidRDefault="00F42009">
      <w:pPr>
        <w:pStyle w:val="References"/>
        <w:spacing w:line="240" w:lineRule="auto"/>
        <w:ind w:left="284" w:hanging="284"/>
        <w:jc w:val="both"/>
      </w:pPr>
      <w:r>
        <w:t xml:space="preserve">Bilge, L., </w:t>
      </w:r>
      <w:proofErr w:type="spellStart"/>
      <w:r>
        <w:t>Kirda</w:t>
      </w:r>
      <w:proofErr w:type="spellEnd"/>
      <w:r>
        <w:t xml:space="preserve">, E., </w:t>
      </w:r>
      <w:proofErr w:type="spellStart"/>
      <w:r>
        <w:t>Kruegel</w:t>
      </w:r>
      <w:proofErr w:type="spellEnd"/>
      <w:r>
        <w:t xml:space="preserve">, C., and </w:t>
      </w:r>
      <w:proofErr w:type="spellStart"/>
      <w:r>
        <w:t>Balduzzi</w:t>
      </w:r>
      <w:proofErr w:type="spellEnd"/>
      <w:r>
        <w:t xml:space="preserve">, M. (2011). Exposure: Finding malicious domains using passive </w:t>
      </w:r>
      <w:proofErr w:type="spellStart"/>
      <w:r>
        <w:t>dns</w:t>
      </w:r>
      <w:proofErr w:type="spellEnd"/>
      <w:r>
        <w:t xml:space="preserve"> analysis. </w:t>
      </w:r>
      <w:proofErr w:type="spellStart"/>
      <w:r>
        <w:t>InNetwork</w:t>
      </w:r>
      <w:proofErr w:type="spellEnd"/>
      <w:r>
        <w:t xml:space="preserve"> and Distributed System Security Symposium, NDSS 2011, San Diego, California, </w:t>
      </w:r>
      <w:proofErr w:type="spellStart"/>
      <w:r>
        <w:t>Usa</w:t>
      </w:r>
      <w:proofErr w:type="spellEnd"/>
      <w:r>
        <w:t>, February - February.</w:t>
      </w:r>
    </w:p>
    <w:p w:rsidR="00435A8A" w:rsidRDefault="00F42009">
      <w:pPr>
        <w:pStyle w:val="References"/>
        <w:spacing w:line="240" w:lineRule="auto"/>
        <w:ind w:left="284" w:hanging="284"/>
        <w:jc w:val="both"/>
      </w:pPr>
      <w:proofErr w:type="spellStart"/>
      <w:r>
        <w:t>Plohmann</w:t>
      </w:r>
      <w:proofErr w:type="spellEnd"/>
      <w:r>
        <w:t xml:space="preserve">, D., </w:t>
      </w:r>
      <w:proofErr w:type="spellStart"/>
      <w:r>
        <w:t>Yakdan</w:t>
      </w:r>
      <w:proofErr w:type="spellEnd"/>
      <w:r>
        <w:t>, K., Klatt, M., Bader, J., and Gerhards-Padilla, E. (2016). A comprehensive measurement study of domain generating malware. In 25th USENIX Security Symposium (USENIX Security 16), pages 263–278, Austin, TX. USENIX Association.</w:t>
      </w:r>
    </w:p>
    <w:p w:rsidR="00435A8A" w:rsidRDefault="00F42009">
      <w:pPr>
        <w:pStyle w:val="References"/>
        <w:spacing w:line="240" w:lineRule="auto"/>
        <w:ind w:left="284" w:hanging="284"/>
        <w:jc w:val="both"/>
      </w:pPr>
      <w:proofErr w:type="spellStart"/>
      <w:r>
        <w:t>Serdar</w:t>
      </w:r>
      <w:proofErr w:type="spellEnd"/>
      <w:r>
        <w:t xml:space="preserve"> Argic, Shane Atkinson, R. C. </w:t>
      </w:r>
      <w:proofErr w:type="spellStart"/>
      <w:r>
        <w:t>Dsbl</w:t>
      </w:r>
      <w:proofErr w:type="spellEnd"/>
      <w:r>
        <w:t xml:space="preserve">. </w:t>
      </w:r>
      <w:hyperlink r:id="rId19" w:history="1">
        <w:r>
          <w:rPr>
            <w:rStyle w:val="ae"/>
          </w:rPr>
          <w:t>http://www</w:t>
        </w:r>
      </w:hyperlink>
      <w:r>
        <w:t>. dsbl.org/. A blocklist specialized in listing open relays and open proxies.</w:t>
      </w:r>
    </w:p>
    <w:p w:rsidR="00435A8A" w:rsidRDefault="00F42009">
      <w:pPr>
        <w:pStyle w:val="References"/>
        <w:spacing w:line="240" w:lineRule="auto"/>
        <w:ind w:left="284" w:hanging="284"/>
      </w:pPr>
      <w:proofErr w:type="spellStart"/>
      <w:r>
        <w:t>Perdisci</w:t>
      </w:r>
      <w:proofErr w:type="spellEnd"/>
      <w:r>
        <w:t xml:space="preserve"> R, Corona I, </w:t>
      </w:r>
      <w:proofErr w:type="spellStart"/>
      <w:r>
        <w:t>Giacinto</w:t>
      </w:r>
      <w:proofErr w:type="spellEnd"/>
      <w:r>
        <w:t xml:space="preserve"> G. Early detection </w:t>
      </w:r>
      <w:proofErr w:type="gramStart"/>
      <w:r>
        <w:t>of  malicious</w:t>
      </w:r>
      <w:proofErr w:type="gramEnd"/>
      <w:r>
        <w:t xml:space="preserve"> flux networks via large-scale passive DNS  traffic analysis. IEEE Transactions on </w:t>
      </w:r>
      <w:proofErr w:type="gramStart"/>
      <w:r>
        <w:t>Dependable  and</w:t>
      </w:r>
      <w:proofErr w:type="gramEnd"/>
      <w:r>
        <w:t xml:space="preserve"> Secure Computing, 2012, 9(5): 714–726</w:t>
      </w:r>
    </w:p>
    <w:p w:rsidR="00435A8A" w:rsidRDefault="00F42009">
      <w:pPr>
        <w:pStyle w:val="References"/>
        <w:spacing w:line="240" w:lineRule="auto"/>
        <w:ind w:left="284" w:hanging="284"/>
      </w:pPr>
      <w:r>
        <w:t xml:space="preserve">Woodbridge J, Anderson H S, Ahuja A, </w:t>
      </w:r>
      <w:proofErr w:type="gramStart"/>
      <w:r>
        <w:t>et al.(</w:t>
      </w:r>
      <w:proofErr w:type="gramEnd"/>
      <w:r>
        <w:t xml:space="preserve">2016). Predicting Domain Generation Algorithms with Long Short-Term Memory </w:t>
      </w:r>
      <w:proofErr w:type="gramStart"/>
      <w:r>
        <w:t>Networks[</w:t>
      </w:r>
      <w:proofErr w:type="gramEnd"/>
      <w:r>
        <w:t>J]..</w:t>
      </w:r>
    </w:p>
    <w:p w:rsidR="00435A8A" w:rsidRDefault="00F42009">
      <w:pPr>
        <w:pStyle w:val="References"/>
        <w:spacing w:line="240" w:lineRule="auto"/>
        <w:ind w:left="284" w:hanging="284"/>
      </w:pPr>
      <w:r>
        <w:t xml:space="preserve">Goldberg, Y., &amp; Levy, O. (2014). Word2vec explained: deriving </w:t>
      </w:r>
      <w:proofErr w:type="spellStart"/>
      <w:r>
        <w:t>mikolov</w:t>
      </w:r>
      <w:proofErr w:type="spellEnd"/>
      <w:r>
        <w:t xml:space="preserve"> et al.'s negative-sampling word-embedding method. </w:t>
      </w:r>
      <w:proofErr w:type="spellStart"/>
      <w:r>
        <w:t>Eprint</w:t>
      </w:r>
      <w:proofErr w:type="spellEnd"/>
      <w:r>
        <w:t xml:space="preserve"> </w:t>
      </w:r>
      <w:proofErr w:type="spellStart"/>
      <w:r>
        <w:t>Arxiv</w:t>
      </w:r>
      <w:proofErr w:type="spellEnd"/>
      <w:r>
        <w:t>.</w:t>
      </w:r>
    </w:p>
    <w:p w:rsidR="00435A8A" w:rsidRDefault="00F42009">
      <w:pPr>
        <w:pStyle w:val="References"/>
        <w:spacing w:line="240" w:lineRule="auto"/>
        <w:ind w:left="284" w:hanging="284"/>
      </w:pPr>
      <w:r>
        <w:t xml:space="preserve">Thomas </w:t>
      </w:r>
      <w:proofErr w:type="spellStart"/>
      <w:r>
        <w:t>Orthbandt</w:t>
      </w:r>
      <w:proofErr w:type="spellEnd"/>
      <w:r>
        <w:t xml:space="preserve">. (2015).  </w:t>
      </w:r>
      <w:proofErr w:type="spellStart"/>
      <w:r>
        <w:t>Nominum</w:t>
      </w:r>
      <w:proofErr w:type="spellEnd"/>
      <w:r>
        <w:t xml:space="preserve">. </w:t>
      </w:r>
      <w:hyperlink r:id="rId20" w:history="1">
        <w:r>
          <w:rPr>
            <w:rStyle w:val="ae"/>
          </w:rPr>
          <w:t>https://nominum.com/press_item/sharp-rise-in-dns-based-ddos-last-year-signals-larger-more-frequent-attacks-in-2015/</w:t>
        </w:r>
      </w:hyperlink>
      <w:r>
        <w:t>. DNS-based DDoS rise signals more attacks in 2015</w:t>
      </w:r>
    </w:p>
    <w:p w:rsidR="00435A8A" w:rsidRDefault="00F42009">
      <w:pPr>
        <w:pStyle w:val="References"/>
        <w:spacing w:line="240" w:lineRule="auto"/>
        <w:ind w:left="284" w:hanging="284"/>
      </w:pPr>
      <w:proofErr w:type="spellStart"/>
      <w:r>
        <w:t>Tama</w:t>
      </w:r>
      <w:proofErr w:type="spellEnd"/>
      <w:r>
        <w:t xml:space="preserve">, B. A., &amp; Rhee, K. H. (2015). Data mining techniques in </w:t>
      </w:r>
      <w:proofErr w:type="spellStart"/>
      <w:r>
        <w:t>DoS</w:t>
      </w:r>
      <w:proofErr w:type="spellEnd"/>
      <w:r>
        <w:t>/DDoS attack detection: A literature review. International Information Institute (Tokyo). Information, 18(8), 3739.</w:t>
      </w:r>
    </w:p>
    <w:p w:rsidR="00435A8A" w:rsidRDefault="00F42009">
      <w:pPr>
        <w:pStyle w:val="References"/>
        <w:spacing w:line="240" w:lineRule="auto"/>
        <w:ind w:left="284" w:hanging="284"/>
      </w:pPr>
      <w:proofErr w:type="spellStart"/>
      <w:r>
        <w:lastRenderedPageBreak/>
        <w:t>Karnwal</w:t>
      </w:r>
      <w:proofErr w:type="spellEnd"/>
      <w:r>
        <w:t xml:space="preserve">, T., Sivakumar, T., &amp; </w:t>
      </w:r>
      <w:proofErr w:type="spellStart"/>
      <w:r>
        <w:t>Aghila</w:t>
      </w:r>
      <w:proofErr w:type="spellEnd"/>
      <w:r>
        <w:t xml:space="preserve">, G. (2013). A comber approach to protect cloud computing against xml </w:t>
      </w:r>
      <w:proofErr w:type="spellStart"/>
      <w:r>
        <w:t>ddos</w:t>
      </w:r>
      <w:proofErr w:type="spellEnd"/>
      <w:r>
        <w:t xml:space="preserve"> and http </w:t>
      </w:r>
      <w:proofErr w:type="spellStart"/>
      <w:r>
        <w:t>ddos</w:t>
      </w:r>
      <w:proofErr w:type="spellEnd"/>
      <w:r>
        <w:t xml:space="preserve"> attack, 182, 1-5.</w:t>
      </w:r>
    </w:p>
    <w:p w:rsidR="00435A8A" w:rsidRDefault="00F42009">
      <w:pPr>
        <w:pStyle w:val="References"/>
        <w:spacing w:line="240" w:lineRule="auto"/>
        <w:ind w:left="284" w:hanging="284"/>
      </w:pPr>
      <w:r>
        <w:t xml:space="preserve">Wang, B., Zheng, Y., Lou, W., &amp; </w:t>
      </w:r>
      <w:proofErr w:type="spellStart"/>
      <w:r>
        <w:t>Hou</w:t>
      </w:r>
      <w:proofErr w:type="spellEnd"/>
      <w:r>
        <w:t xml:space="preserve">, Y. T. (2015). </w:t>
      </w:r>
      <w:proofErr w:type="spellStart"/>
      <w:r>
        <w:t>Ddos</w:t>
      </w:r>
      <w:proofErr w:type="spellEnd"/>
      <w:r>
        <w:t xml:space="preserve"> attack protection in the era of cloud computing and software-defined networking. Computer Networks, 81(C), 308-319.</w:t>
      </w:r>
    </w:p>
    <w:p w:rsidR="00435A8A" w:rsidRDefault="00F42009">
      <w:pPr>
        <w:pStyle w:val="References"/>
        <w:spacing w:line="240" w:lineRule="auto"/>
        <w:ind w:left="284" w:hanging="284"/>
      </w:pPr>
      <w:r>
        <w:t xml:space="preserve">Eduard Kovacs. (2014). Large DNS Text Records Used to Amplify DDoS Attacks: Akamai. </w:t>
      </w:r>
      <w:hyperlink r:id="rId21" w:history="1">
        <w:r>
          <w:rPr>
            <w:rStyle w:val="ae"/>
          </w:rPr>
          <w:t>http://www.securityweek.com/large-dns-text-records-used-amplify-ddos-attacks-akamai</w:t>
        </w:r>
      </w:hyperlink>
    </w:p>
    <w:p w:rsidR="00435A8A" w:rsidRDefault="00F42009">
      <w:pPr>
        <w:pStyle w:val="References"/>
        <w:spacing w:line="240" w:lineRule="auto"/>
        <w:ind w:left="284" w:hanging="284"/>
      </w:pPr>
      <w:r>
        <w:t xml:space="preserve">C. Liu. A new kind of </w:t>
      </w:r>
      <w:proofErr w:type="spellStart"/>
      <w:r>
        <w:t>ddos</w:t>
      </w:r>
      <w:proofErr w:type="spellEnd"/>
      <w:r>
        <w:t xml:space="preserve"> threat: The â ˘ </w:t>
      </w:r>
      <w:proofErr w:type="spellStart"/>
      <w:r>
        <w:t>AIJnonsense</w:t>
      </w:r>
      <w:proofErr w:type="spellEnd"/>
      <w:r>
        <w:t xml:space="preserve"> </w:t>
      </w:r>
      <w:proofErr w:type="spellStart"/>
      <w:r>
        <w:t>nameâ</w:t>
      </w:r>
      <w:proofErr w:type="spellEnd"/>
      <w:r>
        <w:t xml:space="preserve"> ˘ IA˙ attack. Network World, 2015. [Online; posted 27-January-2015]</w:t>
      </w:r>
    </w:p>
    <w:p w:rsidR="00435A8A" w:rsidRDefault="00F42009">
      <w:pPr>
        <w:pStyle w:val="References"/>
        <w:spacing w:line="240" w:lineRule="auto"/>
        <w:ind w:left="284" w:hanging="284"/>
      </w:pPr>
      <w:r>
        <w:t>VeriSign, Verisign distributed denial of service trends report q4 2015. https://www.verisign.com/assets/report-ddos-trends-Q42015.pdf, 2015.</w:t>
      </w:r>
    </w:p>
    <w:p w:rsidR="00435A8A" w:rsidRDefault="00F42009">
      <w:pPr>
        <w:pStyle w:val="References"/>
        <w:spacing w:line="240" w:lineRule="auto"/>
        <w:ind w:left="284" w:hanging="284"/>
      </w:pPr>
      <w:r>
        <w:t xml:space="preserve">Rizzo, G., Van </w:t>
      </w:r>
      <w:proofErr w:type="spellStart"/>
      <w:r>
        <w:t>Erp</w:t>
      </w:r>
      <w:proofErr w:type="spellEnd"/>
      <w:r>
        <w:t xml:space="preserve">, M., </w:t>
      </w:r>
      <w:proofErr w:type="spellStart"/>
      <w:r>
        <w:t>Plu</w:t>
      </w:r>
      <w:proofErr w:type="spellEnd"/>
      <w:r>
        <w:t xml:space="preserve">, J., &amp; </w:t>
      </w:r>
      <w:proofErr w:type="spellStart"/>
      <w:r>
        <w:t>Troncy</w:t>
      </w:r>
      <w:proofErr w:type="spellEnd"/>
      <w:r>
        <w:t xml:space="preserve">, R. (2016). Making sense of </w:t>
      </w:r>
      <w:proofErr w:type="spellStart"/>
      <w:r>
        <w:t>microposts</w:t>
      </w:r>
      <w:proofErr w:type="spellEnd"/>
      <w:r>
        <w:t xml:space="preserve"> (#Microposts2016) named entity recognition and linking (NEEL) challenge. CEUR Workshop Proceedings, 1691, 50–59. </w:t>
      </w:r>
      <w:hyperlink r:id="rId22" w:history="1">
        <w:r>
          <w:rPr>
            <w:rStyle w:val="ae"/>
          </w:rPr>
          <w:t>https://doi.org/10.1145/1235</w:t>
        </w:r>
      </w:hyperlink>
    </w:p>
    <w:p w:rsidR="00435A8A" w:rsidRDefault="00F42009">
      <w:pPr>
        <w:pStyle w:val="References"/>
        <w:spacing w:line="240" w:lineRule="auto"/>
        <w:ind w:left="284" w:hanging="284"/>
      </w:pPr>
      <w:r>
        <w:t xml:space="preserve">Andrew. (2015). </w:t>
      </w:r>
      <w:hyperlink r:id="rId23" w:history="1">
        <w:r>
          <w:rPr>
            <w:rStyle w:val="ae"/>
          </w:rPr>
          <w:t>https://secure64.com/defenses-pseudo-random-subdomain-attacks-prsd/</w:t>
        </w:r>
      </w:hyperlink>
      <w:r>
        <w:t>. MORE DEFENSES AGAINST PSEUDO RANDOM SUBDOMAIN ATTACKS (PRSD)</w:t>
      </w:r>
    </w:p>
    <w:p w:rsidR="00435A8A" w:rsidRDefault="00F42009">
      <w:pPr>
        <w:pStyle w:val="References"/>
        <w:spacing w:line="240" w:lineRule="auto"/>
        <w:ind w:left="284" w:hanging="284"/>
      </w:pPr>
      <w:r>
        <w:t xml:space="preserve">S. Stover, D. Dittrich, J. Hernandez, and S. Diet- rich. Analysis of the storm and </w:t>
      </w:r>
      <w:proofErr w:type="spellStart"/>
      <w:r>
        <w:t>nugache</w:t>
      </w:r>
      <w:proofErr w:type="spellEnd"/>
      <w:r>
        <w:t xml:space="preserve"> trojans: P2P is here. In </w:t>
      </w:r>
      <w:proofErr w:type="gramStart"/>
      <w:r>
        <w:t>USENIX ;</w:t>
      </w:r>
      <w:proofErr w:type="gramEnd"/>
      <w:r>
        <w:t>login:, vol. 32, no. 6, December 2007.</w:t>
      </w:r>
    </w:p>
    <w:p w:rsidR="00435A8A" w:rsidRDefault="00F42009">
      <w:pPr>
        <w:pStyle w:val="References"/>
        <w:spacing w:line="240" w:lineRule="auto"/>
        <w:ind w:left="284" w:hanging="284"/>
      </w:pPr>
      <w:r>
        <w:t>Wikipedia. The storm botnet. http://en. wikipedia.org/wiki/</w:t>
      </w:r>
      <w:proofErr w:type="spellStart"/>
      <w:r>
        <w:t>Storm_botnet</w:t>
      </w:r>
      <w:proofErr w:type="spellEnd"/>
      <w:r>
        <w:t>, 2010.</w:t>
      </w:r>
    </w:p>
    <w:p w:rsidR="00435A8A" w:rsidRDefault="00F42009">
      <w:pPr>
        <w:pStyle w:val="References"/>
        <w:spacing w:line="240" w:lineRule="auto"/>
        <w:ind w:left="284" w:hanging="284"/>
      </w:pPr>
      <w:proofErr w:type="spellStart"/>
      <w:proofErr w:type="gramStart"/>
      <w:r>
        <w:t>J.Williams</w:t>
      </w:r>
      <w:proofErr w:type="spellEnd"/>
      <w:proofErr w:type="gramEnd"/>
      <w:r>
        <w:t xml:space="preserve">. What we know (and learned) from the </w:t>
      </w:r>
      <w:proofErr w:type="spellStart"/>
      <w:r>
        <w:t>waledac</w:t>
      </w:r>
      <w:proofErr w:type="spellEnd"/>
      <w:r>
        <w:t xml:space="preserve"> takedown. http://tinyurl.com/ 7apnn9b, 2010.</w:t>
      </w:r>
    </w:p>
    <w:p w:rsidR="00435A8A" w:rsidRDefault="00F42009">
      <w:pPr>
        <w:pStyle w:val="References"/>
        <w:spacing w:line="240" w:lineRule="auto"/>
        <w:ind w:left="284" w:hanging="284"/>
      </w:pPr>
      <w:r>
        <w:t xml:space="preserve">abuse.ch. </w:t>
      </w:r>
      <w:proofErr w:type="spellStart"/>
      <w:r>
        <w:t>ZeuS</w:t>
      </w:r>
      <w:proofErr w:type="spellEnd"/>
      <w:r>
        <w:t xml:space="preserve"> Gets More Sophisticated Using P2P Techniques. </w:t>
      </w:r>
      <w:proofErr w:type="gramStart"/>
      <w:r>
        <w:t>http://www.abuse.ch/ ?p</w:t>
      </w:r>
      <w:proofErr w:type="gramEnd"/>
      <w:r>
        <w:t>=3499, 2011.</w:t>
      </w:r>
    </w:p>
    <w:p w:rsidR="00435A8A" w:rsidRDefault="00F42009">
      <w:pPr>
        <w:pStyle w:val="References"/>
        <w:spacing w:line="240" w:lineRule="auto"/>
        <w:ind w:left="284" w:hanging="284"/>
      </w:pPr>
      <w:proofErr w:type="spellStart"/>
      <w:r>
        <w:t>Rahbarinia</w:t>
      </w:r>
      <w:proofErr w:type="spellEnd"/>
      <w:r>
        <w:t xml:space="preserve">, B. (2016). </w:t>
      </w:r>
      <w:proofErr w:type="spellStart"/>
      <w:proofErr w:type="gramStart"/>
      <w:r>
        <w:t>Segugio:Efficient</w:t>
      </w:r>
      <w:proofErr w:type="spellEnd"/>
      <w:proofErr w:type="gramEnd"/>
      <w:r>
        <w:t xml:space="preserve"> and Accurate </w:t>
      </w:r>
      <w:proofErr w:type="spellStart"/>
      <w:r>
        <w:t>Behavior</w:t>
      </w:r>
      <w:proofErr w:type="spellEnd"/>
      <w:r>
        <w:t xml:space="preserve">-Based Tracking of Malware-Control Domains in Large ISP Networks, 19(2). https://doi.org/10.1145/2960409 </w:t>
      </w:r>
    </w:p>
    <w:p w:rsidR="00435A8A" w:rsidRDefault="00F42009">
      <w:pPr>
        <w:pStyle w:val="References"/>
        <w:spacing w:line="240" w:lineRule="auto"/>
        <w:ind w:left="284" w:hanging="284"/>
      </w:pPr>
      <w:r>
        <w:t>YADAV, S., REDDY, A. K. K., REDDY, A. N., AND RANJAN, S. Detecting Algorithmically Generated Malicious Domain Names. In Proceedings of the 10th ACM SIGCOMM Conference on Internet Measurement (2010), IMC ’10.</w:t>
      </w:r>
    </w:p>
    <w:sectPr w:rsidR="00435A8A">
      <w:headerReference w:type="even" r:id="rId24"/>
      <w:headerReference w:type="default" r:id="rId25"/>
      <w:type w:val="continuous"/>
      <w:pgSz w:w="11907" w:h="16840"/>
      <w:pgMar w:top="1871" w:right="1474" w:bottom="2381" w:left="1474" w:header="794" w:footer="1417" w:gutter="0"/>
      <w:cols w:num="2" w:space="454"/>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43F0" w:rsidRDefault="001743F0">
      <w:pPr>
        <w:spacing w:line="240" w:lineRule="auto"/>
      </w:pPr>
      <w:r>
        <w:separator/>
      </w:r>
    </w:p>
  </w:endnote>
  <w:endnote w:type="continuationSeparator" w:id="0">
    <w:p w:rsidR="001743F0" w:rsidRDefault="001743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43F0" w:rsidRDefault="001743F0">
      <w:pPr>
        <w:spacing w:line="240" w:lineRule="auto"/>
      </w:pPr>
      <w:r>
        <w:separator/>
      </w:r>
    </w:p>
  </w:footnote>
  <w:footnote w:type="continuationSeparator" w:id="0">
    <w:p w:rsidR="001743F0" w:rsidRDefault="001743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959" w:type="dxa"/>
      <w:tblInd w:w="8" w:type="dxa"/>
      <w:tblLayout w:type="fixed"/>
      <w:tblCellMar>
        <w:left w:w="0" w:type="dxa"/>
        <w:right w:w="0" w:type="dxa"/>
      </w:tblCellMar>
      <w:tblLook w:val="04A0" w:firstRow="1" w:lastRow="0" w:firstColumn="1" w:lastColumn="0" w:noHBand="0" w:noVBand="1"/>
    </w:tblPr>
    <w:tblGrid>
      <w:gridCol w:w="720"/>
      <w:gridCol w:w="8239"/>
    </w:tblGrid>
    <w:tr w:rsidR="00435A8A">
      <w:tc>
        <w:tcPr>
          <w:tcW w:w="720" w:type="dxa"/>
        </w:tcPr>
        <w:p w:rsidR="00435A8A" w:rsidRDefault="00F42009">
          <w:pPr>
            <w:pStyle w:val="a9"/>
          </w:pPr>
          <w:r>
            <w:rPr>
              <w:i w:val="0"/>
            </w:rPr>
            <w:fldChar w:fldCharType="begin"/>
          </w:r>
          <w:r>
            <w:rPr>
              <w:i w:val="0"/>
            </w:rPr>
            <w:instrText xml:space="preserve"> page </w:instrText>
          </w:r>
          <w:r>
            <w:rPr>
              <w:i w:val="0"/>
            </w:rPr>
            <w:fldChar w:fldCharType="separate"/>
          </w:r>
          <w:r>
            <w:rPr>
              <w:i w:val="0"/>
            </w:rPr>
            <w:t>2</w:t>
          </w:r>
          <w:r>
            <w:rPr>
              <w:i w:val="0"/>
            </w:rPr>
            <w:fldChar w:fldCharType="end"/>
          </w:r>
        </w:p>
      </w:tc>
      <w:tc>
        <w:tcPr>
          <w:tcW w:w="8239" w:type="dxa"/>
        </w:tcPr>
        <w:p w:rsidR="00435A8A" w:rsidRDefault="00F42009">
          <w:pPr>
            <w:pStyle w:val="a9"/>
            <w:jc w:val="right"/>
          </w:pPr>
          <w:r>
            <w:t xml:space="preserve">Chapter </w:t>
          </w:r>
          <w:r>
            <w:fldChar w:fldCharType="begin"/>
          </w:r>
          <w:r>
            <w:instrText xml:space="preserve"> styleref “ChapterNo” </w:instrText>
          </w:r>
          <w:r>
            <w:fldChar w:fldCharType="separate"/>
          </w:r>
          <w:r>
            <w:rPr>
              <w:b/>
              <w:bCs/>
              <w:lang w:val="en-US"/>
            </w:rPr>
            <w:t>Error! No text of specified style in document.</w:t>
          </w:r>
          <w:r>
            <w:fldChar w:fldCharType="end"/>
          </w:r>
        </w:p>
      </w:tc>
    </w:tr>
  </w:tbl>
  <w:p w:rsidR="00435A8A" w:rsidRDefault="00435A8A">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959" w:type="dxa"/>
      <w:tblInd w:w="8" w:type="dxa"/>
      <w:tblLayout w:type="fixed"/>
      <w:tblCellMar>
        <w:left w:w="0" w:type="dxa"/>
        <w:right w:w="0" w:type="dxa"/>
      </w:tblCellMar>
      <w:tblLook w:val="04A0" w:firstRow="1" w:lastRow="0" w:firstColumn="1" w:lastColumn="0" w:noHBand="0" w:noVBand="1"/>
    </w:tblPr>
    <w:tblGrid>
      <w:gridCol w:w="8239"/>
      <w:gridCol w:w="720"/>
    </w:tblGrid>
    <w:tr w:rsidR="00435A8A">
      <w:tc>
        <w:tcPr>
          <w:tcW w:w="8239" w:type="dxa"/>
        </w:tcPr>
        <w:p w:rsidR="00435A8A" w:rsidRDefault="00F42009">
          <w:pPr>
            <w:pStyle w:val="a9"/>
          </w:pPr>
          <w:r>
            <w:fldChar w:fldCharType="begin"/>
          </w:r>
          <w:r>
            <w:instrText xml:space="preserve"> styleref “ChapterNo”</w:instrText>
          </w:r>
          <w:r>
            <w:fldChar w:fldCharType="separate"/>
          </w:r>
          <w:r>
            <w:rPr>
              <w:b/>
              <w:bCs/>
              <w:lang w:val="en-US"/>
            </w:rPr>
            <w:t>Error! No text of specified style in document.</w:t>
          </w:r>
          <w:r>
            <w:fldChar w:fldCharType="end"/>
          </w:r>
          <w:r>
            <w:t xml:space="preserve">. </w:t>
          </w:r>
          <w:r>
            <w:fldChar w:fldCharType="begin"/>
          </w:r>
          <w:r>
            <w:instrText xml:space="preserve"> styleref “Title”</w:instrText>
          </w:r>
          <w:r>
            <w:fldChar w:fldCharType="separate"/>
          </w:r>
          <w:r>
            <w:t>Authors’ Instructions</w:t>
          </w:r>
          <w:r>
            <w:fldChar w:fldCharType="end"/>
          </w:r>
        </w:p>
      </w:tc>
      <w:tc>
        <w:tcPr>
          <w:tcW w:w="720" w:type="dxa"/>
        </w:tcPr>
        <w:p w:rsidR="00435A8A" w:rsidRDefault="00F42009">
          <w:pPr>
            <w:pStyle w:val="a9"/>
            <w:jc w:val="right"/>
            <w:rPr>
              <w:i w:val="0"/>
            </w:rPr>
          </w:pPr>
          <w:r>
            <w:rPr>
              <w:i w:val="0"/>
            </w:rPr>
            <w:fldChar w:fldCharType="begin"/>
          </w:r>
          <w:r>
            <w:rPr>
              <w:i w:val="0"/>
            </w:rPr>
            <w:instrText xml:space="preserve"> page </w:instrText>
          </w:r>
          <w:r>
            <w:rPr>
              <w:i w:val="0"/>
            </w:rPr>
            <w:fldChar w:fldCharType="separate"/>
          </w:r>
          <w:r>
            <w:rPr>
              <w:i w:val="0"/>
            </w:rPr>
            <w:t>3</w:t>
          </w:r>
          <w:r>
            <w:rPr>
              <w:i w:val="0"/>
            </w:rPr>
            <w:fldChar w:fldCharType="end"/>
          </w:r>
        </w:p>
      </w:tc>
    </w:tr>
  </w:tbl>
  <w:p w:rsidR="00435A8A" w:rsidRDefault="00435A8A">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5A8A" w:rsidRDefault="00435A8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5A8A" w:rsidRDefault="00435A8A">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644"/>
        </w:tabs>
        <w:ind w:left="284" w:firstLine="0"/>
      </w:pPr>
      <w:rPr>
        <w:rFonts w:hint="default"/>
      </w:rPr>
    </w:lvl>
    <w:lvl w:ilvl="1">
      <w:start w:val="1"/>
      <w:numFmt w:val="decimal"/>
      <w:pStyle w:val="2"/>
      <w:lvlText w:val="%1.%2"/>
      <w:lvlJc w:val="left"/>
      <w:pPr>
        <w:tabs>
          <w:tab w:val="left" w:pos="814"/>
        </w:tabs>
        <w:ind w:left="454" w:firstLine="0"/>
      </w:pPr>
      <w:rPr>
        <w:rFonts w:hint="default"/>
      </w:rPr>
    </w:lvl>
    <w:lvl w:ilvl="2">
      <w:start w:val="1"/>
      <w:numFmt w:val="decimal"/>
      <w:pStyle w:val="3"/>
      <w:lvlText w:val="%1.%2.%3"/>
      <w:lvlJc w:val="left"/>
      <w:pPr>
        <w:tabs>
          <w:tab w:val="left" w:pos="0"/>
        </w:tabs>
        <w:ind w:left="900" w:hanging="567"/>
      </w:pPr>
      <w:rPr>
        <w:rFonts w:hint="default"/>
      </w:rPr>
    </w:lvl>
    <w:lvl w:ilvl="3">
      <w:start w:val="1"/>
      <w:numFmt w:val="decimal"/>
      <w:pStyle w:val="4"/>
      <w:lvlText w:val="%1.%2.%3.%4"/>
      <w:lvlJc w:val="left"/>
      <w:pPr>
        <w:tabs>
          <w:tab w:val="left" w:pos="0"/>
        </w:tabs>
        <w:ind w:left="0" w:firstLine="0"/>
      </w:pPr>
      <w:rPr>
        <w:rFonts w:hint="default"/>
      </w:rPr>
    </w:lvl>
    <w:lvl w:ilvl="4">
      <w:start w:val="1"/>
      <w:numFmt w:val="decimal"/>
      <w:pStyle w:val="5"/>
      <w:lvlText w:val="%1.%2.%3.%4.%5"/>
      <w:lvlJc w:val="left"/>
      <w:pPr>
        <w:tabs>
          <w:tab w:val="left" w:pos="0"/>
        </w:tabs>
        <w:ind w:left="0" w:firstLine="0"/>
      </w:pPr>
      <w:rPr>
        <w:rFonts w:hint="default"/>
      </w:rPr>
    </w:lvl>
    <w:lvl w:ilvl="5">
      <w:start w:val="1"/>
      <w:numFmt w:val="decimal"/>
      <w:pStyle w:val="6"/>
      <w:lvlText w:val="%1.%2.%3.%4.%5.%6"/>
      <w:lvlJc w:val="left"/>
      <w:pPr>
        <w:tabs>
          <w:tab w:val="left" w:pos="0"/>
        </w:tabs>
        <w:ind w:left="0" w:firstLine="0"/>
      </w:pPr>
      <w:rPr>
        <w:rFonts w:hint="default"/>
      </w:rPr>
    </w:lvl>
    <w:lvl w:ilvl="6">
      <w:start w:val="1"/>
      <w:numFmt w:val="decimal"/>
      <w:pStyle w:val="7"/>
      <w:lvlText w:val="%1.%2.%3.%4.%5.%6.%7"/>
      <w:lvlJc w:val="left"/>
      <w:pPr>
        <w:tabs>
          <w:tab w:val="left" w:pos="0"/>
        </w:tabs>
        <w:ind w:left="0" w:firstLine="0"/>
      </w:pPr>
      <w:rPr>
        <w:rFonts w:hint="default"/>
      </w:rPr>
    </w:lvl>
    <w:lvl w:ilvl="7">
      <w:start w:val="1"/>
      <w:numFmt w:val="decimal"/>
      <w:pStyle w:val="8"/>
      <w:lvlText w:val="%1.%2.%3.%4.%5.%6.%7.%8"/>
      <w:lvlJc w:val="left"/>
      <w:pPr>
        <w:tabs>
          <w:tab w:val="left" w:pos="0"/>
        </w:tabs>
        <w:ind w:left="0" w:firstLine="0"/>
      </w:pPr>
      <w:rPr>
        <w:rFonts w:hint="default"/>
      </w:rPr>
    </w:lvl>
    <w:lvl w:ilvl="8">
      <w:start w:val="1"/>
      <w:numFmt w:val="decimal"/>
      <w:pStyle w:val="9"/>
      <w:lvlText w:val="%1.%2.%3.%4.%5.%6.%7.%8.%9"/>
      <w:lvlJc w:val="left"/>
      <w:pPr>
        <w:tabs>
          <w:tab w:val="left" w:pos="0"/>
        </w:tabs>
        <w:ind w:left="0" w:firstLine="0"/>
      </w:pPr>
      <w:rPr>
        <w:rFonts w:hint="default"/>
      </w:rPr>
    </w:lvl>
  </w:abstractNum>
  <w:abstractNum w:abstractNumId="1" w15:restartNumberingAfterBreak="0">
    <w:nsid w:val="212D7AB0"/>
    <w:multiLevelType w:val="multilevel"/>
    <w:tmpl w:val="212D7AB0"/>
    <w:lvl w:ilvl="0">
      <w:start w:val="1"/>
      <w:numFmt w:val="bullet"/>
      <w:lvlText w:val=""/>
      <w:lvlJc w:val="left"/>
      <w:pPr>
        <w:tabs>
          <w:tab w:val="left" w:pos="1004"/>
        </w:tabs>
        <w:ind w:left="1004" w:hanging="360"/>
      </w:pPr>
      <w:rPr>
        <w:rFonts w:ascii="Wingdings" w:hAnsi="Wingdings" w:hint="default"/>
      </w:rPr>
    </w:lvl>
    <w:lvl w:ilvl="1">
      <w:start w:val="1"/>
      <w:numFmt w:val="bullet"/>
      <w:lvlText w:val="o"/>
      <w:lvlJc w:val="left"/>
      <w:pPr>
        <w:tabs>
          <w:tab w:val="left" w:pos="1724"/>
        </w:tabs>
        <w:ind w:left="1724" w:hanging="360"/>
      </w:pPr>
      <w:rPr>
        <w:rFonts w:ascii="Courier New" w:hAnsi="Courier New" w:cs="Courier New" w:hint="default"/>
      </w:rPr>
    </w:lvl>
    <w:lvl w:ilvl="2">
      <w:start w:val="1"/>
      <w:numFmt w:val="bullet"/>
      <w:lvlText w:val=""/>
      <w:lvlJc w:val="left"/>
      <w:pPr>
        <w:tabs>
          <w:tab w:val="left" w:pos="2444"/>
        </w:tabs>
        <w:ind w:left="2444" w:hanging="360"/>
      </w:pPr>
      <w:rPr>
        <w:rFonts w:ascii="Wingdings" w:hAnsi="Wingdings" w:hint="default"/>
      </w:rPr>
    </w:lvl>
    <w:lvl w:ilvl="3">
      <w:start w:val="1"/>
      <w:numFmt w:val="bullet"/>
      <w:lvlText w:val=""/>
      <w:lvlJc w:val="left"/>
      <w:pPr>
        <w:tabs>
          <w:tab w:val="left" w:pos="3164"/>
        </w:tabs>
        <w:ind w:left="3164" w:hanging="360"/>
      </w:pPr>
      <w:rPr>
        <w:rFonts w:ascii="Symbol" w:hAnsi="Symbol" w:hint="default"/>
      </w:rPr>
    </w:lvl>
    <w:lvl w:ilvl="4">
      <w:start w:val="1"/>
      <w:numFmt w:val="bullet"/>
      <w:lvlText w:val="o"/>
      <w:lvlJc w:val="left"/>
      <w:pPr>
        <w:tabs>
          <w:tab w:val="left" w:pos="3884"/>
        </w:tabs>
        <w:ind w:left="3884" w:hanging="360"/>
      </w:pPr>
      <w:rPr>
        <w:rFonts w:ascii="Courier New" w:hAnsi="Courier New" w:cs="Courier New" w:hint="default"/>
      </w:rPr>
    </w:lvl>
    <w:lvl w:ilvl="5">
      <w:start w:val="1"/>
      <w:numFmt w:val="bullet"/>
      <w:lvlText w:val=""/>
      <w:lvlJc w:val="left"/>
      <w:pPr>
        <w:tabs>
          <w:tab w:val="left" w:pos="4604"/>
        </w:tabs>
        <w:ind w:left="4604" w:hanging="360"/>
      </w:pPr>
      <w:rPr>
        <w:rFonts w:ascii="Wingdings" w:hAnsi="Wingdings" w:hint="default"/>
      </w:rPr>
    </w:lvl>
    <w:lvl w:ilvl="6">
      <w:start w:val="1"/>
      <w:numFmt w:val="bullet"/>
      <w:lvlText w:val=""/>
      <w:lvlJc w:val="left"/>
      <w:pPr>
        <w:tabs>
          <w:tab w:val="left" w:pos="5324"/>
        </w:tabs>
        <w:ind w:left="5324" w:hanging="360"/>
      </w:pPr>
      <w:rPr>
        <w:rFonts w:ascii="Symbol" w:hAnsi="Symbol" w:hint="default"/>
      </w:rPr>
    </w:lvl>
    <w:lvl w:ilvl="7">
      <w:start w:val="1"/>
      <w:numFmt w:val="bullet"/>
      <w:lvlText w:val="o"/>
      <w:lvlJc w:val="left"/>
      <w:pPr>
        <w:tabs>
          <w:tab w:val="left" w:pos="6044"/>
        </w:tabs>
        <w:ind w:left="6044" w:hanging="360"/>
      </w:pPr>
      <w:rPr>
        <w:rFonts w:ascii="Courier New" w:hAnsi="Courier New" w:cs="Courier New" w:hint="default"/>
      </w:rPr>
    </w:lvl>
    <w:lvl w:ilvl="8">
      <w:start w:val="1"/>
      <w:numFmt w:val="bullet"/>
      <w:lvlText w:val=""/>
      <w:lvlJc w:val="left"/>
      <w:pPr>
        <w:tabs>
          <w:tab w:val="left" w:pos="6764"/>
        </w:tabs>
        <w:ind w:left="6764"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ving">
    <w15:presenceInfo w15:providerId="None" w15:userId="liv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2"/>
  <w:mirrorMargins/>
  <w:bordersDoNotSurroundHeader/>
  <w:bordersDoNotSurroundFooter/>
  <w:proofState w:spelling="clean" w:grammar="clean"/>
  <w:attachedTemplate r:id="rId1"/>
  <w:trackRevisions/>
  <w:defaultTabStop w:val="567"/>
  <w:autoHyphenation/>
  <w:hyphenationZone w:val="425"/>
  <w:evenAndOddHeaders/>
  <w:drawingGridHorizontalSpacing w:val="100"/>
  <w:displayHorizontalDrawingGridEvery w:val="0"/>
  <w:displayVerticalDrawingGridEvery w:val="0"/>
  <w:characterSpacingControl w:val="compressPunctuation"/>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apTitle" w:val="chapter"/>
    <w:docVar w:name="DocDate" w:val="14/12/96"/>
    <w:docVar w:name="DocId" w:val="id"/>
    <w:docVar w:name="DocStatus" w:val="Accepted"/>
    <w:docVar w:name="DocTitle" w:val="name"/>
    <w:docVar w:name="DocVersion" w:val="543"/>
  </w:docVars>
  <w:rsids>
    <w:rsidRoot w:val="00CB22B9"/>
    <w:rsid w:val="00002981"/>
    <w:rsid w:val="00006B09"/>
    <w:rsid w:val="000159A4"/>
    <w:rsid w:val="00015DBF"/>
    <w:rsid w:val="00016545"/>
    <w:rsid w:val="00023182"/>
    <w:rsid w:val="00034887"/>
    <w:rsid w:val="00035DB6"/>
    <w:rsid w:val="00036ACB"/>
    <w:rsid w:val="00041F81"/>
    <w:rsid w:val="00047EE3"/>
    <w:rsid w:val="00061BBE"/>
    <w:rsid w:val="00062294"/>
    <w:rsid w:val="00064826"/>
    <w:rsid w:val="00066C26"/>
    <w:rsid w:val="000702A3"/>
    <w:rsid w:val="0007053E"/>
    <w:rsid w:val="000706FB"/>
    <w:rsid w:val="0007359B"/>
    <w:rsid w:val="00073A6F"/>
    <w:rsid w:val="00075879"/>
    <w:rsid w:val="00087803"/>
    <w:rsid w:val="000972F8"/>
    <w:rsid w:val="000A30CA"/>
    <w:rsid w:val="000B6CEA"/>
    <w:rsid w:val="000C006B"/>
    <w:rsid w:val="000D34A5"/>
    <w:rsid w:val="000F1E69"/>
    <w:rsid w:val="000F3638"/>
    <w:rsid w:val="0010768E"/>
    <w:rsid w:val="00115F88"/>
    <w:rsid w:val="001330D1"/>
    <w:rsid w:val="001366D7"/>
    <w:rsid w:val="00150424"/>
    <w:rsid w:val="00151A98"/>
    <w:rsid w:val="0015270F"/>
    <w:rsid w:val="00154006"/>
    <w:rsid w:val="00165975"/>
    <w:rsid w:val="0016675F"/>
    <w:rsid w:val="00167D73"/>
    <w:rsid w:val="001743F0"/>
    <w:rsid w:val="001747EC"/>
    <w:rsid w:val="001808B9"/>
    <w:rsid w:val="001812AF"/>
    <w:rsid w:val="00186828"/>
    <w:rsid w:val="001975C7"/>
    <w:rsid w:val="001A6182"/>
    <w:rsid w:val="001B0755"/>
    <w:rsid w:val="001B30AE"/>
    <w:rsid w:val="001B3110"/>
    <w:rsid w:val="001B7562"/>
    <w:rsid w:val="001C3801"/>
    <w:rsid w:val="001C429F"/>
    <w:rsid w:val="001C4352"/>
    <w:rsid w:val="001C6A43"/>
    <w:rsid w:val="001D0AB1"/>
    <w:rsid w:val="001D12AF"/>
    <w:rsid w:val="001E2199"/>
    <w:rsid w:val="001E4702"/>
    <w:rsid w:val="001F364B"/>
    <w:rsid w:val="001F4BE0"/>
    <w:rsid w:val="00204AAE"/>
    <w:rsid w:val="00207B6A"/>
    <w:rsid w:val="00207CFC"/>
    <w:rsid w:val="00210B3B"/>
    <w:rsid w:val="0021346E"/>
    <w:rsid w:val="00234A56"/>
    <w:rsid w:val="00246D0F"/>
    <w:rsid w:val="00253596"/>
    <w:rsid w:val="00257D06"/>
    <w:rsid w:val="0026183F"/>
    <w:rsid w:val="00270C7A"/>
    <w:rsid w:val="002777AD"/>
    <w:rsid w:val="00277E32"/>
    <w:rsid w:val="00282CFC"/>
    <w:rsid w:val="00282E20"/>
    <w:rsid w:val="002868E0"/>
    <w:rsid w:val="0029277E"/>
    <w:rsid w:val="002A0D34"/>
    <w:rsid w:val="002A1BCD"/>
    <w:rsid w:val="002A6D18"/>
    <w:rsid w:val="002A7B8F"/>
    <w:rsid w:val="002C7525"/>
    <w:rsid w:val="002D1EE7"/>
    <w:rsid w:val="002D7887"/>
    <w:rsid w:val="002E3A54"/>
    <w:rsid w:val="002E6F43"/>
    <w:rsid w:val="002F03E7"/>
    <w:rsid w:val="002F63C5"/>
    <w:rsid w:val="0030000B"/>
    <w:rsid w:val="00300C15"/>
    <w:rsid w:val="0031147B"/>
    <w:rsid w:val="00312F4C"/>
    <w:rsid w:val="003141A6"/>
    <w:rsid w:val="00317146"/>
    <w:rsid w:val="00331A5B"/>
    <w:rsid w:val="003347B2"/>
    <w:rsid w:val="003417E8"/>
    <w:rsid w:val="00344BA0"/>
    <w:rsid w:val="00344E87"/>
    <w:rsid w:val="003514DA"/>
    <w:rsid w:val="00352FDB"/>
    <w:rsid w:val="00376402"/>
    <w:rsid w:val="00376ED9"/>
    <w:rsid w:val="00377B7A"/>
    <w:rsid w:val="00377D8F"/>
    <w:rsid w:val="003817FA"/>
    <w:rsid w:val="00382CEE"/>
    <w:rsid w:val="003A29AC"/>
    <w:rsid w:val="003B4412"/>
    <w:rsid w:val="003B520A"/>
    <w:rsid w:val="003B794A"/>
    <w:rsid w:val="003C526B"/>
    <w:rsid w:val="003D2F99"/>
    <w:rsid w:val="003D384B"/>
    <w:rsid w:val="003D75AB"/>
    <w:rsid w:val="003E6ED2"/>
    <w:rsid w:val="003F2041"/>
    <w:rsid w:val="003F622D"/>
    <w:rsid w:val="00420884"/>
    <w:rsid w:val="0042560A"/>
    <w:rsid w:val="00435A8A"/>
    <w:rsid w:val="00436240"/>
    <w:rsid w:val="00445095"/>
    <w:rsid w:val="00453344"/>
    <w:rsid w:val="00453587"/>
    <w:rsid w:val="00456441"/>
    <w:rsid w:val="00473129"/>
    <w:rsid w:val="00476AED"/>
    <w:rsid w:val="00481380"/>
    <w:rsid w:val="00483A67"/>
    <w:rsid w:val="00486DCC"/>
    <w:rsid w:val="00493143"/>
    <w:rsid w:val="0049419A"/>
    <w:rsid w:val="00496E34"/>
    <w:rsid w:val="004A4A3A"/>
    <w:rsid w:val="004A5F53"/>
    <w:rsid w:val="004B16F2"/>
    <w:rsid w:val="004B527B"/>
    <w:rsid w:val="004B6407"/>
    <w:rsid w:val="004B6B04"/>
    <w:rsid w:val="004C034F"/>
    <w:rsid w:val="004C2E2A"/>
    <w:rsid w:val="004C4701"/>
    <w:rsid w:val="004D5327"/>
    <w:rsid w:val="004D5931"/>
    <w:rsid w:val="004E513E"/>
    <w:rsid w:val="004F5959"/>
    <w:rsid w:val="004F625D"/>
    <w:rsid w:val="00500B37"/>
    <w:rsid w:val="00510768"/>
    <w:rsid w:val="00514CD5"/>
    <w:rsid w:val="00516CE8"/>
    <w:rsid w:val="00524760"/>
    <w:rsid w:val="00536BA1"/>
    <w:rsid w:val="00544012"/>
    <w:rsid w:val="00546BEB"/>
    <w:rsid w:val="0055584F"/>
    <w:rsid w:val="0055598E"/>
    <w:rsid w:val="00564C67"/>
    <w:rsid w:val="00570F73"/>
    <w:rsid w:val="00581AB5"/>
    <w:rsid w:val="005859AC"/>
    <w:rsid w:val="00590C03"/>
    <w:rsid w:val="005956DB"/>
    <w:rsid w:val="005A70D4"/>
    <w:rsid w:val="005A77E1"/>
    <w:rsid w:val="005A787E"/>
    <w:rsid w:val="005B78A5"/>
    <w:rsid w:val="005C4789"/>
    <w:rsid w:val="005C63D1"/>
    <w:rsid w:val="005D4AB6"/>
    <w:rsid w:val="005E3221"/>
    <w:rsid w:val="005F28CA"/>
    <w:rsid w:val="005F41A5"/>
    <w:rsid w:val="005F4FDA"/>
    <w:rsid w:val="00601DA8"/>
    <w:rsid w:val="0060510F"/>
    <w:rsid w:val="00617984"/>
    <w:rsid w:val="00617EC1"/>
    <w:rsid w:val="00623991"/>
    <w:rsid w:val="00627C1E"/>
    <w:rsid w:val="00630EAA"/>
    <w:rsid w:val="00633ABB"/>
    <w:rsid w:val="00635CCE"/>
    <w:rsid w:val="00641136"/>
    <w:rsid w:val="00642639"/>
    <w:rsid w:val="00643C8E"/>
    <w:rsid w:val="006445F7"/>
    <w:rsid w:val="00645314"/>
    <w:rsid w:val="006456D7"/>
    <w:rsid w:val="00651CDA"/>
    <w:rsid w:val="006532E8"/>
    <w:rsid w:val="00671BEE"/>
    <w:rsid w:val="00677FFC"/>
    <w:rsid w:val="0068328F"/>
    <w:rsid w:val="006A2CA0"/>
    <w:rsid w:val="006A6D43"/>
    <w:rsid w:val="006B0341"/>
    <w:rsid w:val="006B2690"/>
    <w:rsid w:val="006B726D"/>
    <w:rsid w:val="006D6AC3"/>
    <w:rsid w:val="006D7665"/>
    <w:rsid w:val="006E168E"/>
    <w:rsid w:val="006E478E"/>
    <w:rsid w:val="00704E2C"/>
    <w:rsid w:val="00704EB6"/>
    <w:rsid w:val="00705348"/>
    <w:rsid w:val="0071047C"/>
    <w:rsid w:val="00711E41"/>
    <w:rsid w:val="007243B4"/>
    <w:rsid w:val="0073067E"/>
    <w:rsid w:val="007320E0"/>
    <w:rsid w:val="00746081"/>
    <w:rsid w:val="007461B0"/>
    <w:rsid w:val="007472D9"/>
    <w:rsid w:val="00774A67"/>
    <w:rsid w:val="00776A80"/>
    <w:rsid w:val="00781D5B"/>
    <w:rsid w:val="007A2A7B"/>
    <w:rsid w:val="007B3A27"/>
    <w:rsid w:val="007B7F4D"/>
    <w:rsid w:val="007C245D"/>
    <w:rsid w:val="007D4C45"/>
    <w:rsid w:val="007E466C"/>
    <w:rsid w:val="007F5B40"/>
    <w:rsid w:val="008000CF"/>
    <w:rsid w:val="00800978"/>
    <w:rsid w:val="00801809"/>
    <w:rsid w:val="00826115"/>
    <w:rsid w:val="008365FC"/>
    <w:rsid w:val="00837013"/>
    <w:rsid w:val="00866C3B"/>
    <w:rsid w:val="00866E13"/>
    <w:rsid w:val="008715E7"/>
    <w:rsid w:val="008750EA"/>
    <w:rsid w:val="0088025D"/>
    <w:rsid w:val="00885802"/>
    <w:rsid w:val="008A41EA"/>
    <w:rsid w:val="008B4928"/>
    <w:rsid w:val="008D2DFF"/>
    <w:rsid w:val="008E2FBA"/>
    <w:rsid w:val="008E4488"/>
    <w:rsid w:val="008F6040"/>
    <w:rsid w:val="00912B21"/>
    <w:rsid w:val="00916A45"/>
    <w:rsid w:val="00917511"/>
    <w:rsid w:val="00926BA7"/>
    <w:rsid w:val="00933330"/>
    <w:rsid w:val="00933502"/>
    <w:rsid w:val="00945F76"/>
    <w:rsid w:val="00946E1D"/>
    <w:rsid w:val="009471C5"/>
    <w:rsid w:val="009508FB"/>
    <w:rsid w:val="00951579"/>
    <w:rsid w:val="00953521"/>
    <w:rsid w:val="009571C4"/>
    <w:rsid w:val="00972022"/>
    <w:rsid w:val="00976996"/>
    <w:rsid w:val="00990454"/>
    <w:rsid w:val="00990458"/>
    <w:rsid w:val="0099208F"/>
    <w:rsid w:val="009A0321"/>
    <w:rsid w:val="009A3EE6"/>
    <w:rsid w:val="009B2016"/>
    <w:rsid w:val="009B509A"/>
    <w:rsid w:val="009C0A37"/>
    <w:rsid w:val="009C32E5"/>
    <w:rsid w:val="009C7F25"/>
    <w:rsid w:val="009D421F"/>
    <w:rsid w:val="009D43A6"/>
    <w:rsid w:val="009D6854"/>
    <w:rsid w:val="009F18BC"/>
    <w:rsid w:val="009F3053"/>
    <w:rsid w:val="009F6BB3"/>
    <w:rsid w:val="00A03E3A"/>
    <w:rsid w:val="00A05AD9"/>
    <w:rsid w:val="00A277C5"/>
    <w:rsid w:val="00A34E0A"/>
    <w:rsid w:val="00A46813"/>
    <w:rsid w:val="00A640BB"/>
    <w:rsid w:val="00A72394"/>
    <w:rsid w:val="00A74BD5"/>
    <w:rsid w:val="00A753F7"/>
    <w:rsid w:val="00A762A4"/>
    <w:rsid w:val="00A81F0C"/>
    <w:rsid w:val="00A8520C"/>
    <w:rsid w:val="00A87392"/>
    <w:rsid w:val="00A931A9"/>
    <w:rsid w:val="00AA3B85"/>
    <w:rsid w:val="00AA537B"/>
    <w:rsid w:val="00AB03C2"/>
    <w:rsid w:val="00AB0A4C"/>
    <w:rsid w:val="00AD32EB"/>
    <w:rsid w:val="00AD36EB"/>
    <w:rsid w:val="00AD691D"/>
    <w:rsid w:val="00AE4438"/>
    <w:rsid w:val="00AF4ABF"/>
    <w:rsid w:val="00B0439E"/>
    <w:rsid w:val="00B04C9E"/>
    <w:rsid w:val="00B15765"/>
    <w:rsid w:val="00B23A95"/>
    <w:rsid w:val="00B23D73"/>
    <w:rsid w:val="00B276F9"/>
    <w:rsid w:val="00B35CF0"/>
    <w:rsid w:val="00B3722D"/>
    <w:rsid w:val="00B373AF"/>
    <w:rsid w:val="00B468C0"/>
    <w:rsid w:val="00B515FB"/>
    <w:rsid w:val="00B60584"/>
    <w:rsid w:val="00B619AE"/>
    <w:rsid w:val="00B70AFB"/>
    <w:rsid w:val="00B7652E"/>
    <w:rsid w:val="00B82A8B"/>
    <w:rsid w:val="00B84F18"/>
    <w:rsid w:val="00B851A7"/>
    <w:rsid w:val="00B85363"/>
    <w:rsid w:val="00B86BB4"/>
    <w:rsid w:val="00BA3856"/>
    <w:rsid w:val="00BA54EB"/>
    <w:rsid w:val="00BC02BB"/>
    <w:rsid w:val="00BC1169"/>
    <w:rsid w:val="00BC3978"/>
    <w:rsid w:val="00BC690D"/>
    <w:rsid w:val="00BE11F9"/>
    <w:rsid w:val="00BE5F7D"/>
    <w:rsid w:val="00BF5F79"/>
    <w:rsid w:val="00BF68F2"/>
    <w:rsid w:val="00C05CA7"/>
    <w:rsid w:val="00C061E0"/>
    <w:rsid w:val="00C1509A"/>
    <w:rsid w:val="00C220F6"/>
    <w:rsid w:val="00C30895"/>
    <w:rsid w:val="00C37138"/>
    <w:rsid w:val="00C415B7"/>
    <w:rsid w:val="00C50D3E"/>
    <w:rsid w:val="00C54C99"/>
    <w:rsid w:val="00C553C8"/>
    <w:rsid w:val="00C56EFB"/>
    <w:rsid w:val="00C6552D"/>
    <w:rsid w:val="00C70AA8"/>
    <w:rsid w:val="00C73948"/>
    <w:rsid w:val="00C81C87"/>
    <w:rsid w:val="00C858E7"/>
    <w:rsid w:val="00C86FEB"/>
    <w:rsid w:val="00C9167C"/>
    <w:rsid w:val="00C968F2"/>
    <w:rsid w:val="00CA0BE3"/>
    <w:rsid w:val="00CA0BFF"/>
    <w:rsid w:val="00CA1A97"/>
    <w:rsid w:val="00CB0ABE"/>
    <w:rsid w:val="00CB2180"/>
    <w:rsid w:val="00CB22B9"/>
    <w:rsid w:val="00CC21C7"/>
    <w:rsid w:val="00CE5066"/>
    <w:rsid w:val="00D001EA"/>
    <w:rsid w:val="00D02A78"/>
    <w:rsid w:val="00D12791"/>
    <w:rsid w:val="00D12FAC"/>
    <w:rsid w:val="00D2020D"/>
    <w:rsid w:val="00D20B73"/>
    <w:rsid w:val="00D22B77"/>
    <w:rsid w:val="00D35B65"/>
    <w:rsid w:val="00D36326"/>
    <w:rsid w:val="00D46557"/>
    <w:rsid w:val="00D4692E"/>
    <w:rsid w:val="00D46CC6"/>
    <w:rsid w:val="00D50AD6"/>
    <w:rsid w:val="00D54430"/>
    <w:rsid w:val="00D71872"/>
    <w:rsid w:val="00D819EC"/>
    <w:rsid w:val="00D9244B"/>
    <w:rsid w:val="00DA7248"/>
    <w:rsid w:val="00DD74AE"/>
    <w:rsid w:val="00DE13BD"/>
    <w:rsid w:val="00DE158F"/>
    <w:rsid w:val="00DE1CEB"/>
    <w:rsid w:val="00DE1E9E"/>
    <w:rsid w:val="00DE32DC"/>
    <w:rsid w:val="00DE7ACA"/>
    <w:rsid w:val="00DF5732"/>
    <w:rsid w:val="00DF79C4"/>
    <w:rsid w:val="00E021E9"/>
    <w:rsid w:val="00E174E4"/>
    <w:rsid w:val="00E225F9"/>
    <w:rsid w:val="00E3497E"/>
    <w:rsid w:val="00E364C0"/>
    <w:rsid w:val="00E552DD"/>
    <w:rsid w:val="00E56304"/>
    <w:rsid w:val="00E62210"/>
    <w:rsid w:val="00E63DCE"/>
    <w:rsid w:val="00E66CCB"/>
    <w:rsid w:val="00E67761"/>
    <w:rsid w:val="00E77846"/>
    <w:rsid w:val="00E8767A"/>
    <w:rsid w:val="00E905A6"/>
    <w:rsid w:val="00EA060A"/>
    <w:rsid w:val="00EB00F5"/>
    <w:rsid w:val="00EB1F92"/>
    <w:rsid w:val="00EB7CD6"/>
    <w:rsid w:val="00EC048D"/>
    <w:rsid w:val="00EC3487"/>
    <w:rsid w:val="00EC59AA"/>
    <w:rsid w:val="00EC67F7"/>
    <w:rsid w:val="00ED2DCB"/>
    <w:rsid w:val="00EE5304"/>
    <w:rsid w:val="00EE5920"/>
    <w:rsid w:val="00EF2282"/>
    <w:rsid w:val="00EF64B7"/>
    <w:rsid w:val="00F064F9"/>
    <w:rsid w:val="00F078B5"/>
    <w:rsid w:val="00F11330"/>
    <w:rsid w:val="00F257EA"/>
    <w:rsid w:val="00F41198"/>
    <w:rsid w:val="00F419C3"/>
    <w:rsid w:val="00F42009"/>
    <w:rsid w:val="00F423F0"/>
    <w:rsid w:val="00F4583E"/>
    <w:rsid w:val="00F47F1F"/>
    <w:rsid w:val="00F551FB"/>
    <w:rsid w:val="00F71410"/>
    <w:rsid w:val="00F72A56"/>
    <w:rsid w:val="00F75FC3"/>
    <w:rsid w:val="00F7625C"/>
    <w:rsid w:val="00F76F5D"/>
    <w:rsid w:val="00F80413"/>
    <w:rsid w:val="00F83392"/>
    <w:rsid w:val="00F90DCF"/>
    <w:rsid w:val="00F93847"/>
    <w:rsid w:val="00F93940"/>
    <w:rsid w:val="00F97390"/>
    <w:rsid w:val="00FA1927"/>
    <w:rsid w:val="00FA51A9"/>
    <w:rsid w:val="00FA784A"/>
    <w:rsid w:val="00FB14B2"/>
    <w:rsid w:val="00FB1D46"/>
    <w:rsid w:val="00FB2316"/>
    <w:rsid w:val="00FB3F5E"/>
    <w:rsid w:val="00FB4CDA"/>
    <w:rsid w:val="00FB533C"/>
    <w:rsid w:val="00FB65A3"/>
    <w:rsid w:val="00FC3B5A"/>
    <w:rsid w:val="00FC3EAA"/>
    <w:rsid w:val="00FC515E"/>
    <w:rsid w:val="00FC64E0"/>
    <w:rsid w:val="00FD2973"/>
    <w:rsid w:val="00FD3AC8"/>
    <w:rsid w:val="00FD4FA3"/>
    <w:rsid w:val="00FE620C"/>
    <w:rsid w:val="00FF24F8"/>
    <w:rsid w:val="00FF5532"/>
    <w:rsid w:val="1187559F"/>
    <w:rsid w:val="543441F4"/>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848803D"/>
  <w15:docId w15:val="{3F5D5047-5CC8-4E00-8017-789A272A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lsdException w:name="annotation text"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qFormat="1"/>
    <w:lsdException w:name="endnote text" w:semiHidden="1"/>
    <w:lsdException w:name="table of authorities" w:semiHidden="1" w:unhideWhenUsed="1"/>
    <w:lsdException w:name="macro" w:semiHidden="1" w:qFormat="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semiHidden="1" w:unhideWhenUsed="1"/>
    <w:lsdException w:name="Block Text"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spacing w:line="220" w:lineRule="exact"/>
      <w:ind w:firstLine="301"/>
      <w:jc w:val="both"/>
    </w:pPr>
    <w:rPr>
      <w:lang w:val="en-GB" w:eastAsia="en-US"/>
    </w:rPr>
  </w:style>
  <w:style w:type="paragraph" w:styleId="1">
    <w:name w:val="heading 1"/>
    <w:basedOn w:val="a"/>
    <w:next w:val="a"/>
    <w:qFormat/>
    <w:pPr>
      <w:keepNext/>
      <w:keepLines/>
      <w:numPr>
        <w:numId w:val="1"/>
      </w:numPr>
      <w:tabs>
        <w:tab w:val="left" w:pos="426"/>
      </w:tabs>
      <w:spacing w:before="520" w:after="260" w:line="300" w:lineRule="exact"/>
      <w:ind w:left="0"/>
      <w:jc w:val="left"/>
      <w:outlineLvl w:val="0"/>
    </w:pPr>
    <w:rPr>
      <w:b/>
      <w:caps/>
      <w:kern w:val="22"/>
      <w:sz w:val="26"/>
    </w:rPr>
  </w:style>
  <w:style w:type="paragraph" w:styleId="2">
    <w:name w:val="heading 2"/>
    <w:basedOn w:val="a"/>
    <w:next w:val="a"/>
    <w:qFormat/>
    <w:pPr>
      <w:keepNext/>
      <w:keepLines/>
      <w:numPr>
        <w:ilvl w:val="1"/>
        <w:numId w:val="1"/>
      </w:numPr>
      <w:tabs>
        <w:tab w:val="clear" w:pos="814"/>
        <w:tab w:val="left" w:pos="567"/>
      </w:tabs>
      <w:spacing w:before="260" w:after="260" w:line="300" w:lineRule="exact"/>
      <w:ind w:left="0"/>
      <w:jc w:val="left"/>
      <w:outlineLvl w:val="1"/>
    </w:pPr>
    <w:rPr>
      <w:b/>
      <w:sz w:val="26"/>
    </w:rPr>
  </w:style>
  <w:style w:type="paragraph" w:styleId="3">
    <w:name w:val="heading 3"/>
    <w:basedOn w:val="a"/>
    <w:next w:val="a"/>
    <w:qFormat/>
    <w:pPr>
      <w:keepNext/>
      <w:keepLines/>
      <w:numPr>
        <w:ilvl w:val="2"/>
        <w:numId w:val="1"/>
      </w:numPr>
      <w:spacing w:before="260" w:after="260"/>
      <w:jc w:val="left"/>
      <w:outlineLvl w:val="2"/>
    </w:pPr>
    <w:rPr>
      <w:b/>
      <w:kern w:val="22"/>
    </w:rPr>
  </w:style>
  <w:style w:type="paragraph" w:styleId="4">
    <w:name w:val="heading 4"/>
    <w:basedOn w:val="a"/>
    <w:next w:val="a"/>
    <w:qFormat/>
    <w:pPr>
      <w:keepNext/>
      <w:keepLines/>
      <w:numPr>
        <w:ilvl w:val="3"/>
        <w:numId w:val="1"/>
      </w:numPr>
      <w:spacing w:before="260"/>
      <w:jc w:val="left"/>
      <w:outlineLvl w:val="3"/>
    </w:pPr>
    <w:rPr>
      <w:b/>
      <w:kern w:val="20"/>
    </w:rPr>
  </w:style>
  <w:style w:type="paragraph" w:styleId="5">
    <w:name w:val="heading 5"/>
    <w:basedOn w:val="4"/>
    <w:next w:val="a"/>
    <w:qFormat/>
    <w:pPr>
      <w:numPr>
        <w:ilvl w:val="4"/>
      </w:numPr>
      <w:outlineLvl w:val="4"/>
    </w:pPr>
  </w:style>
  <w:style w:type="paragraph" w:styleId="6">
    <w:name w:val="heading 6"/>
    <w:basedOn w:val="4"/>
    <w:next w:val="a"/>
    <w:qFormat/>
    <w:pPr>
      <w:numPr>
        <w:ilvl w:val="5"/>
      </w:numPr>
      <w:outlineLvl w:val="5"/>
    </w:pPr>
  </w:style>
  <w:style w:type="paragraph" w:styleId="7">
    <w:name w:val="heading 7"/>
    <w:basedOn w:val="4"/>
    <w:next w:val="a"/>
    <w:qFormat/>
    <w:pPr>
      <w:numPr>
        <w:ilvl w:val="6"/>
      </w:numPr>
      <w:outlineLvl w:val="6"/>
    </w:pPr>
  </w:style>
  <w:style w:type="paragraph" w:styleId="8">
    <w:name w:val="heading 8"/>
    <w:basedOn w:val="4"/>
    <w:next w:val="a"/>
    <w:qFormat/>
    <w:pPr>
      <w:numPr>
        <w:ilvl w:val="7"/>
      </w:numPr>
      <w:outlineLvl w:val="7"/>
    </w:pPr>
  </w:style>
  <w:style w:type="paragraph" w:styleId="9">
    <w:name w:val="heading 9"/>
    <w:basedOn w:val="4"/>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macro"/>
    <w:semiHidden/>
    <w:qFormat/>
    <w:pPr>
      <w:widowControl w:val="0"/>
      <w:tabs>
        <w:tab w:val="left" w:pos="480"/>
        <w:tab w:val="left" w:pos="960"/>
        <w:tab w:val="left" w:pos="1440"/>
        <w:tab w:val="left" w:pos="1920"/>
        <w:tab w:val="left" w:pos="2400"/>
        <w:tab w:val="left" w:pos="2880"/>
        <w:tab w:val="left" w:pos="3360"/>
        <w:tab w:val="left" w:pos="3840"/>
        <w:tab w:val="left" w:pos="4320"/>
      </w:tabs>
      <w:spacing w:line="240" w:lineRule="exact"/>
    </w:pPr>
    <w:rPr>
      <w:rFonts w:ascii="Courier New" w:hAnsi="Courier New"/>
      <w:sz w:val="18"/>
      <w:lang w:val="en-GB" w:eastAsia="en-US"/>
    </w:rPr>
  </w:style>
  <w:style w:type="paragraph" w:styleId="a4">
    <w:name w:val="caption"/>
    <w:basedOn w:val="small"/>
    <w:next w:val="Table"/>
    <w:qFormat/>
  </w:style>
  <w:style w:type="paragraph" w:customStyle="1" w:styleId="small">
    <w:name w:val="small"/>
    <w:basedOn w:val="a"/>
    <w:qFormat/>
    <w:pPr>
      <w:ind w:firstLine="0"/>
    </w:pPr>
    <w:rPr>
      <w:sz w:val="18"/>
    </w:rPr>
  </w:style>
  <w:style w:type="paragraph" w:customStyle="1" w:styleId="Table">
    <w:name w:val="Table"/>
    <w:basedOn w:val="small"/>
    <w:pPr>
      <w:jc w:val="left"/>
    </w:pPr>
  </w:style>
  <w:style w:type="paragraph" w:styleId="a5">
    <w:name w:val="Body Text Indent"/>
    <w:basedOn w:val="a"/>
    <w:qFormat/>
    <w:pPr>
      <w:ind w:firstLine="284"/>
    </w:pPr>
  </w:style>
  <w:style w:type="paragraph" w:styleId="20">
    <w:name w:val="Body Text Indent 2"/>
    <w:basedOn w:val="a"/>
    <w:qFormat/>
  </w:style>
  <w:style w:type="paragraph" w:styleId="a6">
    <w:name w:val="endnote text"/>
    <w:basedOn w:val="small"/>
    <w:semiHidden/>
    <w:pPr>
      <w:ind w:left="240" w:hanging="240"/>
    </w:pPr>
  </w:style>
  <w:style w:type="paragraph" w:styleId="a7">
    <w:name w:val="Balloon Text"/>
    <w:basedOn w:val="a"/>
    <w:semiHidden/>
    <w:qFormat/>
    <w:rPr>
      <w:rFonts w:ascii="Tahoma" w:hAnsi="Tahoma" w:cs="Tahoma"/>
      <w:sz w:val="16"/>
      <w:szCs w:val="16"/>
    </w:rPr>
  </w:style>
  <w:style w:type="paragraph" w:styleId="a8">
    <w:name w:val="footer"/>
    <w:basedOn w:val="a"/>
    <w:pPr>
      <w:jc w:val="center"/>
    </w:pPr>
  </w:style>
  <w:style w:type="paragraph" w:styleId="a9">
    <w:name w:val="header"/>
    <w:basedOn w:val="a"/>
    <w:pPr>
      <w:ind w:firstLine="0"/>
      <w:jc w:val="left"/>
    </w:pPr>
    <w:rPr>
      <w:i/>
    </w:rPr>
  </w:style>
  <w:style w:type="paragraph" w:styleId="aa">
    <w:name w:val="Subtitle"/>
    <w:basedOn w:val="a"/>
    <w:next w:val="Author"/>
    <w:qFormat/>
    <w:pPr>
      <w:spacing w:line="300" w:lineRule="exact"/>
      <w:ind w:firstLine="0"/>
      <w:jc w:val="left"/>
    </w:pPr>
    <w:rPr>
      <w:i/>
      <w:sz w:val="26"/>
    </w:rPr>
  </w:style>
  <w:style w:type="paragraph" w:customStyle="1" w:styleId="Author">
    <w:name w:val="Author"/>
    <w:pPr>
      <w:spacing w:before="480" w:line="260" w:lineRule="exact"/>
    </w:pPr>
    <w:rPr>
      <w:sz w:val="22"/>
      <w:lang w:val="en-GB" w:eastAsia="en-US"/>
    </w:rPr>
  </w:style>
  <w:style w:type="paragraph" w:styleId="ab">
    <w:name w:val="footnote text"/>
    <w:basedOn w:val="small"/>
    <w:semiHidden/>
    <w:pPr>
      <w:ind w:left="240" w:hanging="240"/>
    </w:pPr>
  </w:style>
  <w:style w:type="paragraph" w:styleId="ac">
    <w:name w:val="Title"/>
    <w:basedOn w:val="a"/>
    <w:next w:val="a"/>
    <w:qFormat/>
    <w:pPr>
      <w:spacing w:line="340" w:lineRule="exact"/>
      <w:ind w:firstLine="0"/>
      <w:jc w:val="center"/>
    </w:pPr>
    <w:rPr>
      <w:b/>
      <w:caps/>
      <w:sz w:val="30"/>
    </w:rPr>
  </w:style>
  <w:style w:type="character" w:styleId="ad">
    <w:name w:val="endnote reference"/>
    <w:basedOn w:val="a0"/>
    <w:semiHidden/>
    <w:qFormat/>
    <w:rPr>
      <w:vertAlign w:val="superscript"/>
    </w:rPr>
  </w:style>
  <w:style w:type="character" w:styleId="ae">
    <w:name w:val="Hyperlink"/>
    <w:basedOn w:val="a0"/>
    <w:rPr>
      <w:color w:val="0000FF"/>
      <w:u w:val="single"/>
    </w:rPr>
  </w:style>
  <w:style w:type="character" w:styleId="af">
    <w:name w:val="footnote reference"/>
    <w:basedOn w:val="a0"/>
    <w:semiHidden/>
    <w:rPr>
      <w:rFonts w:ascii="Times New Roman" w:hAnsi="Times New Roman"/>
      <w:sz w:val="18"/>
      <w:vertAlign w:val="superscript"/>
    </w:rPr>
  </w:style>
  <w:style w:type="table" w:styleId="af0">
    <w:name w:val="Table Grid"/>
    <w:basedOn w:val="a1"/>
    <w:uiPriority w:val="39"/>
    <w:qFormat/>
    <w:pPr>
      <w:spacing w:line="220" w:lineRule="exact"/>
      <w:ind w:firstLine="30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N">
    <w:name w:val="CN"/>
    <w:basedOn w:val="ChapterNo"/>
  </w:style>
  <w:style w:type="paragraph" w:customStyle="1" w:styleId="ChapterNo">
    <w:name w:val="ChapterNo"/>
    <w:basedOn w:val="a"/>
    <w:pPr>
      <w:spacing w:before="1140" w:after="260" w:line="340" w:lineRule="exact"/>
      <w:ind w:firstLine="0"/>
      <w:jc w:val="left"/>
    </w:pPr>
    <w:rPr>
      <w:sz w:val="30"/>
    </w:rPr>
  </w:style>
  <w:style w:type="paragraph" w:customStyle="1" w:styleId="Affiliation">
    <w:name w:val="Affiliation"/>
    <w:next w:val="Abstract"/>
    <w:pPr>
      <w:spacing w:after="520" w:line="220" w:lineRule="exact"/>
    </w:pPr>
    <w:rPr>
      <w:i/>
      <w:sz w:val="18"/>
      <w:lang w:val="en-GB" w:eastAsia="en-US"/>
    </w:rPr>
  </w:style>
  <w:style w:type="paragraph" w:customStyle="1" w:styleId="Abstract">
    <w:name w:val="Abstract"/>
    <w:basedOn w:val="small"/>
    <w:pPr>
      <w:spacing w:after="260"/>
      <w:ind w:left="1100" w:hanging="1100"/>
      <w:jc w:val="left"/>
    </w:pPr>
  </w:style>
  <w:style w:type="paragraph" w:customStyle="1" w:styleId="HeadingMath">
    <w:name w:val="HeadingMath"/>
    <w:basedOn w:val="a"/>
    <w:next w:val="a"/>
    <w:pPr>
      <w:keepNext/>
      <w:spacing w:before="260"/>
      <w:ind w:firstLine="0"/>
      <w:jc w:val="left"/>
    </w:pPr>
    <w:rPr>
      <w:smallCaps/>
    </w:rPr>
  </w:style>
  <w:style w:type="paragraph" w:customStyle="1" w:styleId="BlockQuote">
    <w:name w:val="BlockQuote"/>
    <w:basedOn w:val="a"/>
    <w:next w:val="a"/>
    <w:pPr>
      <w:spacing w:before="120" w:after="140"/>
      <w:ind w:left="300" w:firstLine="0"/>
    </w:pPr>
  </w:style>
  <w:style w:type="paragraph" w:customStyle="1" w:styleId="LISTnum">
    <w:name w:val="LISTnum"/>
    <w:basedOn w:val="a"/>
    <w:pPr>
      <w:ind w:left="300" w:hanging="300"/>
      <w:jc w:val="left"/>
    </w:pPr>
  </w:style>
  <w:style w:type="paragraph" w:customStyle="1" w:styleId="LISTalph">
    <w:name w:val="LISTalph"/>
    <w:basedOn w:val="a"/>
    <w:pPr>
      <w:ind w:left="300" w:hanging="300"/>
      <w:jc w:val="left"/>
    </w:pPr>
  </w:style>
  <w:style w:type="paragraph" w:customStyle="1" w:styleId="LISTdash">
    <w:name w:val="LISTdash"/>
    <w:basedOn w:val="LISTalph"/>
    <w:qFormat/>
  </w:style>
  <w:style w:type="paragraph" w:customStyle="1" w:styleId="Motto">
    <w:name w:val="Motto"/>
    <w:basedOn w:val="small"/>
    <w:next w:val="1"/>
    <w:pPr>
      <w:spacing w:before="360" w:after="360"/>
      <w:ind w:left="1559"/>
      <w:jc w:val="right"/>
    </w:pPr>
  </w:style>
  <w:style w:type="paragraph" w:customStyle="1" w:styleId="Figure">
    <w:name w:val="Figure"/>
    <w:basedOn w:val="a"/>
    <w:next w:val="a4"/>
    <w:pPr>
      <w:keepNext/>
      <w:spacing w:before="260" w:after="260" w:line="240" w:lineRule="auto"/>
      <w:ind w:firstLine="0"/>
      <w:jc w:val="center"/>
    </w:pPr>
  </w:style>
  <w:style w:type="paragraph" w:customStyle="1" w:styleId="Equation">
    <w:name w:val="Equation"/>
    <w:basedOn w:val="a"/>
    <w:next w:val="a"/>
    <w:qFormat/>
    <w:pPr>
      <w:tabs>
        <w:tab w:val="right" w:pos="4253"/>
      </w:tabs>
      <w:spacing w:before="260" w:after="260" w:line="240" w:lineRule="auto"/>
      <w:ind w:left="360" w:firstLine="0"/>
    </w:pPr>
  </w:style>
  <w:style w:type="paragraph" w:customStyle="1" w:styleId="HeadingOther">
    <w:name w:val="HeadingOther"/>
    <w:basedOn w:val="1"/>
    <w:next w:val="a"/>
    <w:qFormat/>
    <w:pPr>
      <w:numPr>
        <w:numId w:val="0"/>
      </w:numPr>
      <w:ind w:left="900" w:hanging="900"/>
      <w:outlineLvl w:val="9"/>
    </w:pPr>
  </w:style>
  <w:style w:type="paragraph" w:customStyle="1" w:styleId="Appendix">
    <w:name w:val="Appendix"/>
    <w:basedOn w:val="small"/>
    <w:qFormat/>
    <w:pPr>
      <w:ind w:firstLine="240"/>
    </w:pPr>
  </w:style>
  <w:style w:type="paragraph" w:customStyle="1" w:styleId="Notes">
    <w:name w:val="Notes"/>
    <w:basedOn w:val="small"/>
    <w:pPr>
      <w:ind w:left="240" w:hanging="240"/>
    </w:pPr>
  </w:style>
  <w:style w:type="paragraph" w:customStyle="1" w:styleId="References">
    <w:name w:val="References"/>
    <w:basedOn w:val="small"/>
    <w:qFormat/>
    <w:pPr>
      <w:ind w:left="240" w:hanging="240"/>
      <w:jc w:val="left"/>
    </w:pPr>
  </w:style>
  <w:style w:type="character" w:customStyle="1" w:styleId="capLabel">
    <w:name w:val="capLabel"/>
    <w:basedOn w:val="a0"/>
    <w:qFormat/>
    <w:rPr>
      <w:i/>
      <w:vertAlign w:val="baseline"/>
    </w:rPr>
  </w:style>
  <w:style w:type="character" w:customStyle="1" w:styleId="10">
    <w:name w:val="未处理的提及1"/>
    <w:basedOn w:val="a0"/>
    <w:uiPriority w:val="99"/>
    <w:unhideWhenUsed/>
    <w:qFormat/>
    <w:rPr>
      <w:color w:val="808080"/>
      <w:shd w:val="clear" w:color="auto" w:fill="E6E6E6"/>
    </w:rPr>
  </w:style>
  <w:style w:type="paragraph" w:customStyle="1" w:styleId="11">
    <w:name w:val="列出段落1"/>
    <w:basedOn w:val="a"/>
    <w:uiPriority w:val="34"/>
    <w:qFormat/>
    <w:pPr>
      <w:ind w:firstLineChars="200" w:firstLine="420"/>
    </w:pPr>
  </w:style>
  <w:style w:type="character" w:customStyle="1" w:styleId="12">
    <w:name w:val="占位符文本1"/>
    <w:basedOn w:val="a0"/>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securityweek.com/large-dns-text-records-used-amplify-ddos-attacks-akamai"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nominum.com/press_item/sharp-rise-in-dns-based-ddos-last-year-signals-larger-more-frequent-attacks-in-20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https://secure64.com/defenses-pseudo-random-subdomain-attacks-prsd/"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www"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yperlink" Target="https://doi.org/10.1145/1235" TargetMode="External"/><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uno%20Miguel\Desktop\Novo%20MSWord2005_conf\Example.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24896\Desktop\&#26032;&#24314;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diamond"/>
            <c:size val="6"/>
            <c:spPr>
              <a:solidFill>
                <a:schemeClr val="lt1"/>
              </a:solidFill>
              <a:ln w="15875">
                <a:solidFill>
                  <a:schemeClr val="accent1"/>
                </a:solidFill>
                <a:round/>
              </a:ln>
              <a:effectLst/>
            </c:spPr>
          </c:marker>
          <c:trendline>
            <c:spPr>
              <a:ln w="19050" cap="rnd">
                <a:solidFill>
                  <a:schemeClr val="accent1"/>
                </a:solidFill>
              </a:ln>
              <a:effectLst/>
            </c:spPr>
            <c:trendlineType val="linear"/>
            <c:dispRSqr val="0"/>
            <c:dispEq val="0"/>
          </c:trendline>
          <c:xVal>
            <c:numRef>
              <c:f>Sheet1!$A$1:$A$10</c:f>
              <c:numCache>
                <c:formatCode>General</c:formatCode>
                <c:ptCount val="10"/>
                <c:pt idx="0">
                  <c:v>0.1</c:v>
                </c:pt>
                <c:pt idx="1">
                  <c:v>0.2</c:v>
                </c:pt>
                <c:pt idx="2">
                  <c:v>0.3</c:v>
                </c:pt>
                <c:pt idx="3">
                  <c:v>0.4</c:v>
                </c:pt>
                <c:pt idx="4">
                  <c:v>0.5</c:v>
                </c:pt>
                <c:pt idx="5">
                  <c:v>0.6</c:v>
                </c:pt>
                <c:pt idx="6">
                  <c:v>0.7</c:v>
                </c:pt>
                <c:pt idx="7">
                  <c:v>0.8</c:v>
                </c:pt>
                <c:pt idx="8">
                  <c:v>0.9</c:v>
                </c:pt>
                <c:pt idx="9">
                  <c:v>1</c:v>
                </c:pt>
              </c:numCache>
            </c:numRef>
          </c:xVal>
          <c:yVal>
            <c:numRef>
              <c:f>Sheet1!$B$1:$B$10</c:f>
              <c:numCache>
                <c:formatCode>General</c:formatCode>
                <c:ptCount val="10"/>
                <c:pt idx="0">
                  <c:v>37</c:v>
                </c:pt>
                <c:pt idx="1">
                  <c:v>50</c:v>
                </c:pt>
                <c:pt idx="2">
                  <c:v>66</c:v>
                </c:pt>
                <c:pt idx="3">
                  <c:v>77</c:v>
                </c:pt>
                <c:pt idx="4">
                  <c:v>90</c:v>
                </c:pt>
                <c:pt idx="5">
                  <c:v>98</c:v>
                </c:pt>
                <c:pt idx="6">
                  <c:v>112</c:v>
                </c:pt>
                <c:pt idx="7">
                  <c:v>121</c:v>
                </c:pt>
                <c:pt idx="8">
                  <c:v>130</c:v>
                </c:pt>
                <c:pt idx="9">
                  <c:v>142</c:v>
                </c:pt>
              </c:numCache>
            </c:numRef>
          </c:yVal>
          <c:smooth val="0"/>
          <c:extLst>
            <c:ext xmlns:c16="http://schemas.microsoft.com/office/drawing/2014/chart" uri="{C3380CC4-5D6E-409C-BE32-E72D297353CC}">
              <c16:uniqueId val="{00000001-E75B-4A14-9688-122EB10BF519}"/>
            </c:ext>
          </c:extLst>
        </c:ser>
        <c:dLbls>
          <c:showLegendKey val="0"/>
          <c:showVal val="0"/>
          <c:showCatName val="0"/>
          <c:showSerName val="0"/>
          <c:showPercent val="0"/>
          <c:showBubbleSize val="0"/>
        </c:dLbls>
        <c:axId val="559009008"/>
        <c:axId val="559012616"/>
      </c:scatterChart>
      <c:valAx>
        <c:axId val="559009008"/>
        <c:scaling>
          <c:orientation val="minMax"/>
          <c:max val="1.1000000000000001"/>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dk1">
                <a:lumMod val="15000"/>
                <a:lumOff val="85000"/>
                <a:alpha val="54000"/>
              </a:schemeClr>
            </a:solidFill>
            <a:round/>
          </a:ln>
          <a:effectLst/>
        </c:spPr>
        <c:txPr>
          <a:bodyPr rot="0" spcFirstLastPara="1" vertOverflow="ellipsis" wrap="square" anchor="ctr" anchorCtr="1"/>
          <a:lstStyle/>
          <a:p>
            <a:pPr>
              <a:defRPr lang="zh-CN" sz="900" b="0" i="0" u="none" strike="noStrike" kern="1200" baseline="0">
                <a:solidFill>
                  <a:schemeClr val="dk1">
                    <a:lumMod val="65000"/>
                    <a:lumOff val="35000"/>
                  </a:schemeClr>
                </a:solidFill>
                <a:latin typeface="+mn-lt"/>
                <a:ea typeface="+mn-ea"/>
                <a:cs typeface="+mn-cs"/>
              </a:defRPr>
            </a:pPr>
            <a:endParaRPr lang="zh-CN"/>
          </a:p>
        </c:txPr>
        <c:crossAx val="559012616"/>
        <c:crosses val="autoZero"/>
        <c:crossBetween val="midCat"/>
        <c:majorUnit val="0.1"/>
      </c:valAx>
      <c:valAx>
        <c:axId val="559012616"/>
        <c:scaling>
          <c:orientation val="minMax"/>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r>
                  <a:rPr lang="en-US"/>
                  <a:t>Domain Count</a:t>
                </a:r>
                <a:endParaRPr lang="zh-CN"/>
              </a:p>
            </c:rich>
          </c:tx>
          <c:overlay val="0"/>
          <c:spPr>
            <a:noFill/>
            <a:ln>
              <a:noFill/>
            </a:ln>
            <a:effectLst/>
          </c:spPr>
          <c:txPr>
            <a:bodyPr rot="-5400000" spcFirstLastPara="1"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endParaRPr lang="zh-CN"/>
          </a:p>
        </c:txPr>
        <c:crossAx val="559009008"/>
        <c:crossesAt val="0"/>
        <c:crossBetween val="midCat"/>
      </c:valAx>
      <c:spPr>
        <a:no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0">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tx1"/>
    </cs:fontRef>
    <cs:spPr>
      <a:ln w="9525" cap="rnd">
        <a:solidFill>
          <a:schemeClr val="phClr">
            <a:alpha val="50000"/>
          </a:scheme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15000"/>
            <a:lumOff val="8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Example.dot</Template>
  <TotalTime>0</TotalTime>
  <Pages>10</Pages>
  <Words>5599</Words>
  <Characters>31919</Characters>
  <Application>Microsoft Office Word</Application>
  <DocSecurity>0</DocSecurity>
  <Lines>265</Lines>
  <Paragraphs>74</Paragraphs>
  <ScaleCrop>false</ScaleCrop>
  <Company>INSTICC</Company>
  <LinksUpToDate>false</LinksUpToDate>
  <CharactersWithSpaces>37444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INSTICC</dc:creator>
  <cp:lastModifiedBy>living</cp:lastModifiedBy>
  <cp:revision>2</cp:revision>
  <cp:lastPrinted>2009-12-18T14:19:00Z</cp:lastPrinted>
  <dcterms:created xsi:type="dcterms:W3CDTF">2017-10-31T02:16:00Z</dcterms:created>
  <dcterms:modified xsi:type="dcterms:W3CDTF">2017-10-31T02:16:00Z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